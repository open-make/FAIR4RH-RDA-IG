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highlight w:val="cyan"/>
        </w:rPr>
      </w:pPr>
      <w:r>
        <w:rPr>
          <w:highlight w:val="cyan"/>
        </w:rPr>
        <w:t>ANSWERS TO REVIEWER</w:t>
      </w:r>
    </w:p>
    <w:p>
      <w:pPr>
        <w:pStyle w:val="LOnormal"/>
        <w:rPr>
          <w:highlight w:val="cyan"/>
        </w:rPr>
      </w:pPr>
      <w:r>
        <w:rPr>
          <w:highlight w:val="cyan"/>
        </w:rPr>
      </w:r>
    </w:p>
    <w:p>
      <w:pPr>
        <w:pStyle w:val="LOnormal"/>
        <w:rPr>
          <w:highlight w:val="cyan"/>
        </w:rPr>
      </w:pPr>
      <w:r>
        <w:rPr>
          <w:highlight w:val="cyan"/>
        </w:rPr>
      </w:r>
    </w:p>
    <w:p>
      <w:pPr>
        <w:pStyle w:val="LOnormal"/>
        <w:spacing w:lineRule="auto" w:line="240" w:before="240" w:after="240"/>
        <w:rPr>
          <w:highlight w:val="cyan"/>
        </w:rPr>
      </w:pPr>
      <w:r>
        <w:rPr>
          <w:highlight w:val="cyan"/>
        </w:rPr>
        <w:t xml:space="preserve">Thank you for your time and all the comments. We hopefully addressed all issues in the new version of the Charter. We also made some minor cosmetic changes in several sentences during the review process. </w:t>
      </w:r>
    </w:p>
    <w:p>
      <w:pPr>
        <w:pStyle w:val="LOnormal"/>
        <w:spacing w:lineRule="auto" w:line="240" w:before="240" w:after="240"/>
        <w:rPr>
          <w:highlight w:val="cyan"/>
        </w:rPr>
      </w:pPr>
      <w:r>
        <w:rPr>
          <w:highlight w:val="cyan"/>
        </w:rPr>
        <w:t>We developed our strategy with subgroups, making it more clear what we expect from them and how we plan to organize the work in subgroups. We also added some alternative strategy for the case the subgroup strategy could not be applied. Similarly, we detailed our strategy to grow the member base of this IG, as well as reach</w:t>
      </w:r>
      <w:ins w:id="0" w:author="Nadica Miljkovic" w:date="2022-06-08T11:09:55Z">
        <w:r>
          <w:rPr>
            <w:highlight w:val="cyan"/>
          </w:rPr>
          <w:t xml:space="preserve"> researchers from Low and Middle Income Countries</w:t>
        </w:r>
      </w:ins>
      <w:r>
        <w:rPr>
          <w:highlight w:val="cyan"/>
        </w:rPr>
        <w:t xml:space="preserve"> </w:t>
      </w:r>
      <w:ins w:id="1" w:author="Nadica Miljkovic" w:date="2022-06-08T11:10:34Z">
        <w:r>
          <w:rPr>
            <w:highlight w:val="cyan"/>
          </w:rPr>
          <w:t>(</w:t>
        </w:r>
      </w:ins>
      <w:r>
        <w:rPr>
          <w:highlight w:val="cyan"/>
        </w:rPr>
        <w:t>LMIC</w:t>
      </w:r>
      <w:ins w:id="2" w:author="Nadica Miljkovic" w:date="2022-06-08T11:10:30Z">
        <w:r>
          <w:rPr>
            <w:highlight w:val="cyan"/>
          </w:rPr>
          <w:t>)</w:t>
        </w:r>
      </w:ins>
      <w:del w:id="3" w:author="Nadica Miljkovic" w:date="2022-06-08T11:10:30Z">
        <w:r>
          <w:rPr>
            <w:highlight w:val="cyan"/>
          </w:rPr>
          <w:delText xml:space="preserve"> researchers</w:delText>
        </w:r>
      </w:del>
      <w:r>
        <w:rPr>
          <w:highlight w:val="cyan"/>
        </w:rPr>
        <w:t>, as well as indicated alternative plans should we fail.</w:t>
      </w:r>
    </w:p>
    <w:p>
      <w:pPr>
        <w:pStyle w:val="LOnormal"/>
        <w:spacing w:lineRule="auto" w:line="240" w:before="240" w:after="240"/>
        <w:rPr>
          <w:highlight w:val="cyan"/>
        </w:rPr>
      </w:pPr>
      <w:r>
        <w:rPr>
          <w:highlight w:val="cyan"/>
        </w:rPr>
        <w:t xml:space="preserve">We also detailed putative collaboration with three existing RDA groups whose activity is relevant for our work, and added some putative collaboration partners outside of RDA.  </w:t>
      </w:r>
    </w:p>
    <w:p>
      <w:pPr>
        <w:pStyle w:val="LOnormal"/>
        <w:spacing w:lineRule="auto" w:line="240" w:before="240" w:after="240"/>
        <w:rPr>
          <w:highlight w:val="cyan"/>
        </w:rPr>
      </w:pPr>
      <w:r>
        <w:rPr>
          <w:highlight w:val="cyan"/>
        </w:rPr>
        <w:t>This was a very useful process, allowing us to clarify our strategy internally. Thank you again for this valuable feedback.</w:t>
      </w:r>
    </w:p>
    <w:p>
      <w:pPr>
        <w:pStyle w:val="LOnormal"/>
        <w:rPr>
          <w:b/>
          <w:b/>
          <w:i/>
          <w:i/>
          <w:sz w:val="18"/>
          <w:szCs w:val="18"/>
        </w:rPr>
      </w:pPr>
      <w:r>
        <w:rPr>
          <w:b/>
          <w:i/>
          <w:sz w:val="18"/>
          <w:szCs w:val="18"/>
        </w:rPr>
      </w:r>
    </w:p>
    <w:p>
      <w:pPr>
        <w:pStyle w:val="LOnormal"/>
        <w:rPr>
          <w:b/>
          <w:b/>
          <w:i/>
          <w:i/>
          <w:sz w:val="18"/>
          <w:szCs w:val="18"/>
        </w:rPr>
      </w:pPr>
      <w:r>
        <w:rPr>
          <w:b/>
          <w:i/>
          <w:sz w:val="18"/>
          <w:szCs w:val="18"/>
        </w:rPr>
        <w:t>Proposed Interest Group:    </w:t>
      </w:r>
    </w:p>
    <w:p>
      <w:pPr>
        <w:pStyle w:val="Heading1"/>
        <w:rPr>
          <w:rFonts w:ascii="Times New Roman" w:hAnsi="Times New Roman" w:eastAsia="Times New Roman" w:cs="Times New Roman"/>
          <w:sz w:val="15"/>
          <w:szCs w:val="15"/>
        </w:rPr>
      </w:pPr>
      <w:bookmarkStart w:id="0" w:name="_tmwm22jetgc"/>
      <w:bookmarkEnd w:id="0"/>
      <w:r>
        <w:rPr/>
        <w:t>FAIR Principles for Research Hardware - FAIR4RH</w:t>
      </w:r>
    </w:p>
    <w:p>
      <w:pPr>
        <w:pStyle w:val="Heading1"/>
        <w:rPr>
          <w:color w:val="535353"/>
          <w:sz w:val="21"/>
          <w:szCs w:val="21"/>
        </w:rPr>
      </w:pPr>
      <w:bookmarkStart w:id="1" w:name="_4i1dsmf6kh76"/>
      <w:bookmarkEnd w:id="1"/>
      <w:r>
        <w:rPr>
          <w:b/>
          <w:i/>
        </w:rPr>
        <w:t>Introduction</w:t>
      </w:r>
      <w:r>
        <w:rPr>
          <w:i/>
        </w:rPr>
        <w:t>:</w:t>
      </w:r>
    </w:p>
    <w:p>
      <w:pPr>
        <w:pStyle w:val="LOnormal"/>
        <w:shd w:val="clear" w:fill="FFFFFF"/>
        <w:rPr>
          <w:color w:val="535353"/>
          <w:sz w:val="21"/>
          <w:szCs w:val="21"/>
        </w:rPr>
      </w:pPr>
      <w:r>
        <w:rPr>
          <w:color w:val="535353"/>
          <w:sz w:val="21"/>
          <w:szCs w:val="21"/>
        </w:rPr>
      </w:r>
    </w:p>
    <w:p>
      <w:pPr>
        <w:pStyle w:val="LOnormal"/>
        <w:shd w:val="clear" w:fill="FFFFFF"/>
        <w:rPr>
          <w:color w:val="535353"/>
        </w:rPr>
      </w:pPr>
      <w:r>
        <w:rPr>
          <w:color w:val="535353"/>
        </w:rPr>
        <w:t xml:space="preserve">Research hardware </w:t>
      </w:r>
      <w:ins w:id="4" w:author="Nadica Miljkovic" w:date="2022-06-08T11:11:24Z">
        <w:r>
          <w:rPr>
            <w:color w:val="535353"/>
          </w:rPr>
          <w:t>re</w:t>
        </w:r>
      </w:ins>
      <w:r>
        <w:rPr>
          <w:color w:val="535353"/>
        </w:rPr>
        <w:t xml:space="preserve">presents a physical artifact and may incorporate mechanical, electrical, and even software components. For example, laboratory equipment which is the result of scientific research </w:t>
      </w:r>
      <w:ins w:id="5" w:author="Unknown Author" w:date="2022-06-09T10:13:23Z">
        <w:r>
          <w:rPr>
            <w:color w:val="535353"/>
          </w:rPr>
          <w:t>re</w:t>
        </w:r>
      </w:ins>
      <w:r>
        <w:rPr>
          <w:color w:val="535353"/>
        </w:rPr>
        <w:t xml:space="preserve">presents research hardware. It is an inherent part of research, together with research data and research software. However, while the latter have been recognized as research outputs by funders and institutions (leading to for example the creation of novel career paths in academia), research hardware has not been receiving much attention so far as a research output. This is particularly visible in the absence of hardware making role in the </w:t>
      </w:r>
      <w:hyperlink r:id="rId2">
        <w:r>
          <w:rPr>
            <w:color w:val="1155CC"/>
            <w:u w:val="single"/>
          </w:rPr>
          <w:t>contributor role ontology,</w:t>
        </w:r>
      </w:hyperlink>
      <w:r>
        <w:rPr>
          <w:color w:val="535353"/>
        </w:rPr>
        <w:t xml:space="preserve"> </w:t>
      </w:r>
      <w:hyperlink r:id="rId3">
        <w:r>
          <w:rPr>
            <w:color w:val="1155CC"/>
            <w:u w:val="single"/>
          </w:rPr>
          <w:t>CRediT</w:t>
        </w:r>
      </w:hyperlink>
      <w:r>
        <w:rPr>
          <w:color w:val="535353"/>
        </w:rPr>
        <w:t xml:space="preserve"> </w:t>
      </w:r>
      <w:del w:id="6" w:author="Unknown Author" w:date="2022-06-09T10:14:17Z">
        <w:r>
          <w:rPr>
            <w:color w:val="535353"/>
          </w:rPr>
          <w:delText>n</w:delText>
        </w:r>
      </w:del>
      <w:r>
        <w:rPr>
          <w:color w:val="535353"/>
        </w:rPr>
        <w:t>or DataCite Schema v4 (</w:t>
      </w:r>
      <w:ins w:id="7" w:author="Julien Colomb" w:date="2022-05-26T12:27:03Z">
        <w:r>
          <w:rPr>
            <w:color w:val="535353"/>
          </w:rPr>
          <w:t xml:space="preserve">section </w:t>
        </w:r>
      </w:ins>
      <w:hyperlink r:id="rId4">
        <w:r>
          <w:rPr>
            <w:color w:val="1155CC"/>
            <w:u w:val="single"/>
          </w:rPr>
          <w:t>7.a</w:t>
        </w:r>
      </w:hyperlink>
      <w:r>
        <w:rPr>
          <w:color w:val="535353"/>
        </w:rPr>
        <w:t>), used widely by publishers, and the number of hardware publication platforms (two found in February 2022: hardwareX from Elsevier and the journal of open hardware from Ubiquity Press).</w:t>
      </w:r>
    </w:p>
    <w:p>
      <w:pPr>
        <w:pStyle w:val="LOnormal"/>
        <w:shd w:val="clear" w:fill="FFFFFF"/>
        <w:rPr>
          <w:color w:val="535353"/>
        </w:rPr>
      </w:pPr>
      <w:r>
        <w:rPr>
          <w:color w:val="535353"/>
        </w:rPr>
      </w:r>
    </w:p>
    <w:p>
      <w:pPr>
        <w:pStyle w:val="LOnormal"/>
        <w:shd w:val="clear" w:fill="FFFFFF"/>
        <w:rPr>
          <w:color w:val="535353"/>
        </w:rPr>
      </w:pPr>
      <w:r>
        <w:rPr>
          <w:color w:val="535353"/>
        </w:rPr>
        <w:t>On the other hand, the need for appropriate guidelines for disseminating research hardware has already been recogni</w:t>
      </w:r>
      <w:del w:id="8" w:author="Unknown Author" w:date="2022-06-09T10:14:29Z">
        <w:r>
          <w:rPr>
            <w:color w:val="535353"/>
          </w:rPr>
          <w:delText>s</w:delText>
        </w:r>
      </w:del>
      <w:ins w:id="9" w:author="Unknown Author" w:date="2022-06-09T10:14:29Z">
        <w:r>
          <w:rPr>
            <w:color w:val="535353"/>
          </w:rPr>
          <w:t>z</w:t>
        </w:r>
      </w:ins>
      <w:r>
        <w:rPr>
          <w:color w:val="535353"/>
        </w:rPr>
        <w:t>ed in the scientific community (</w:t>
      </w:r>
      <w:hyperlink r:id="rId5">
        <w:r>
          <w:rPr>
            <w:color w:val="437C2B"/>
            <w:u w:val="single"/>
          </w:rPr>
          <w:t>Ezoji, Boujut, &amp; Pinquié, 2021</w:t>
        </w:r>
      </w:hyperlink>
      <w:r>
        <w:rPr>
          <w:color w:val="535353"/>
        </w:rPr>
        <w:t>). Research hardware is peculiar because</w:t>
      </w:r>
      <w:ins w:id="10" w:author="Nadica Miljkovic" w:date="2022-05-25T15:17:30Z">
        <w:r>
          <w:rPr>
            <w:color w:val="535353"/>
          </w:rPr>
          <w:t>:</w:t>
        </w:r>
      </w:ins>
      <w:del w:id="11" w:author="Nadica Miljkovic" w:date="2022-05-25T15:17:30Z">
        <w:r>
          <w:rPr>
            <w:color w:val="535353"/>
          </w:rPr>
          <w:delText>,</w:delText>
        </w:r>
      </w:del>
      <w:r>
        <w:rPr>
          <w:color w:val="535353"/>
        </w:rPr>
        <w:t xml:space="preserve"> (1) only its documentation can be shared digitally, while physical components are </w:t>
      </w:r>
      <w:ins w:id="12" w:author="Nadica Miljkovic" w:date="2022-05-25T15:17:47Z">
        <w:r>
          <w:rPr>
            <w:color w:val="535353"/>
          </w:rPr>
          <w:t>required for its operation</w:t>
        </w:r>
      </w:ins>
      <w:del w:id="13" w:author="Nadica Miljkovic" w:date="2022-05-25T15:17:47Z">
        <w:r>
          <w:rPr>
            <w:color w:val="535353"/>
          </w:rPr>
          <w:delText>needed to make it valuable</w:delText>
        </w:r>
      </w:del>
      <w:r>
        <w:rPr>
          <w:color w:val="535353"/>
        </w:rPr>
        <w:t xml:space="preserve"> and (2) the documentation often contains both (different types of) data and software. In order to conform to open-science practices, research hardware should ideally be shared as Open Hardware (OH) under free and open-source licenses, especially in cases of publicly funded research (</w:t>
      </w:r>
      <w:hyperlink r:id="rId6">
        <w:r>
          <w:rPr>
            <w:color w:val="1155CC"/>
            <w:u w:val="single"/>
          </w:rPr>
          <w:t>Bath Open Source Hardware group</w:t>
        </w:r>
      </w:hyperlink>
      <w:r>
        <w:rPr>
          <w:color w:val="535353"/>
        </w:rPr>
        <w:t xml:space="preserve">). The open source hardware community has also been trying to define best practices in sharing hardware documentation, in order to allow re-use and further development of the hardware, such that they have been advocating for Hardware FAIRness without using this terminology. </w:t>
      </w:r>
      <w:ins w:id="14" w:author="Julien Colomb" w:date="2022-06-01T12:23:17Z">
        <w:r>
          <w:rPr>
            <w:color w:val="535353"/>
          </w:rPr>
          <w:t>The work of this IG wants to address both open source hardware as well as research hardware disseminated under intellectual property rights (IPR), as both routes would benefit from FAIRification of hardware.</w:t>
        </w:r>
      </w:ins>
      <w:del w:id="15" w:author="Julien Colomb" w:date="2022-06-01T12:23:17Z">
        <w:r>
          <w:rPr>
            <w:color w:val="535353"/>
          </w:rPr>
          <w:delText>Most research hardware adoption today follows the traditional path of intellectual property rights (IPR) protection and openness is a multi-dimensional and gradual concept. This work intends to be applicable to all research hardware.</w:delText>
        </w:r>
      </w:del>
    </w:p>
    <w:p>
      <w:pPr>
        <w:pStyle w:val="LOnormal"/>
        <w:shd w:val="clear" w:fill="FFFFFF"/>
        <w:rPr>
          <w:color w:val="535353"/>
        </w:rPr>
      </w:pPr>
      <w:r>
        <w:rPr>
          <w:color w:val="535353"/>
        </w:rPr>
      </w:r>
    </w:p>
    <w:p>
      <w:pPr>
        <w:pStyle w:val="LOnormal"/>
        <w:shd w:val="clear" w:fill="FFFFFF"/>
        <w:rPr>
          <w:color w:val="535353"/>
          <w:ins w:id="18" w:author="Julien Colomb" w:date="2022-06-01T12:28:50Z"/>
        </w:rPr>
      </w:pPr>
      <w:r>
        <w:rPr>
          <w:color w:val="535353"/>
        </w:rPr>
        <w:t>Available good practices for research outputs disseminated as digital assets and in particular for research data are based on the adoption of FAIR principles (</w:t>
      </w:r>
      <w:hyperlink r:id="rId7">
        <w:r>
          <w:rPr>
            <w:color w:val="437C2B"/>
            <w:u w:val="single"/>
          </w:rPr>
          <w:t xml:space="preserve">Wilinson </w:t>
        </w:r>
      </w:hyperlink>
      <w:hyperlink r:id="rId8">
        <w:r>
          <w:rPr>
            <w:i/>
            <w:color w:val="437C2B"/>
            <w:u w:val="single"/>
          </w:rPr>
          <w:t>et al.</w:t>
        </w:r>
      </w:hyperlink>
      <w:hyperlink r:id="rId9">
        <w:r>
          <w:rPr>
            <w:color w:val="437C2B"/>
            <w:u w:val="single"/>
          </w:rPr>
          <w:t>, 2016</w:t>
        </w:r>
      </w:hyperlink>
      <w:r>
        <w:rPr>
          <w:color w:val="535353"/>
        </w:rPr>
        <w:t>). The objectives of FAIR principles in research data are to secure findability, accessibility, interoperability, and reusability of research data by both humans and machines. Similar initiatives emphasized the importance of FAIR principles for research software. The most notable recent work of the FAIR for Research Software group (</w:t>
      </w:r>
      <w:hyperlink r:id="rId10">
        <w:r>
          <w:rPr>
            <w:color w:val="437C2B"/>
            <w:u w:val="single"/>
          </w:rPr>
          <w:t>FAIR4RS WG</w:t>
        </w:r>
      </w:hyperlink>
      <w:r>
        <w:rPr>
          <w:color w:val="535353"/>
        </w:rPr>
        <w:t>) in collaboration with other initiatives and organization</w:t>
      </w:r>
      <w:ins w:id="16" w:author="Nadica Miljkovic" w:date="2022-05-25T15:20:15Z">
        <w:r>
          <w:rPr>
            <w:color w:val="535353"/>
          </w:rPr>
          <w:t>s</w:t>
        </w:r>
      </w:ins>
      <w:r>
        <w:rPr>
          <w:color w:val="535353"/>
        </w:rPr>
        <w:t xml:space="preserve"> led to the definition of guidelines for dissemination of research software that conforms to the FAIR principles. In FAIR4RH “</w:t>
      </w:r>
      <w:r>
        <w:rPr>
          <w:b/>
          <w:color w:val="535353"/>
        </w:rPr>
        <w:t>we believe that adapting and expanding the FAIR principles for the domain of research hardware can facilitate and improve hardware dissemination practices</w:t>
      </w:r>
      <w:del w:id="17" w:author="A C z" w:date="2022-05-31T09:27:41Z">
        <w:r>
          <w:rPr>
            <w:b/>
            <w:color w:val="535353"/>
          </w:rPr>
          <w:delText xml:space="preserve"> </w:delText>
        </w:r>
      </w:del>
      <w:r>
        <w:rPr>
          <w:color w:val="535353"/>
        </w:rPr>
        <w:t xml:space="preserve">”. </w:t>
      </w:r>
    </w:p>
    <w:p>
      <w:pPr>
        <w:pStyle w:val="LOnormal"/>
        <w:shd w:val="clear" w:fill="FFFFFF"/>
        <w:rPr>
          <w:color w:val="535353"/>
          <w:ins w:id="20" w:author="Julien Colomb" w:date="2022-06-01T12:28:50Z"/>
        </w:rPr>
      </w:pPr>
      <w:ins w:id="19" w:author="Julien Colomb" w:date="2022-06-01T12:28:50Z">
        <w:r>
          <w:rPr>
            <w:color w:val="535353"/>
          </w:rPr>
        </w:r>
      </w:ins>
    </w:p>
    <w:p>
      <w:pPr>
        <w:pStyle w:val="LOnormal"/>
        <w:shd w:val="clear" w:fill="FFFFFF"/>
        <w:rPr>
          <w:color w:val="535353"/>
        </w:rPr>
      </w:pPr>
      <w:ins w:id="21" w:author="Julien Colomb" w:date="2022-06-01T12:28:50Z">
        <w:r>
          <w:rPr>
            <w:color w:val="535353"/>
          </w:rPr>
          <w:t>While FAIR initiatives for software, data and publishing are integral for research hardware, it is important to recogni</w:t>
        </w:r>
      </w:ins>
      <w:ins w:id="22" w:author="Julien Colomb" w:date="2022-06-01T12:28:50Z">
        <w:del w:id="23" w:author="Unknown Author" w:date="2022-06-09T10:15:47Z">
          <w:r>
            <w:rPr>
              <w:color w:val="535353"/>
            </w:rPr>
            <w:delText>s</w:delText>
          </w:r>
        </w:del>
      </w:ins>
      <w:ins w:id="24" w:author="Unknown Author" w:date="2022-06-09T10:15:47Z">
        <w:r>
          <w:rPr>
            <w:color w:val="535353"/>
          </w:rPr>
          <w:t>z</w:t>
        </w:r>
      </w:ins>
      <w:ins w:id="25" w:author="Julien Colomb" w:date="2022-06-01T12:28:50Z">
        <w:r>
          <w:rPr>
            <w:color w:val="535353"/>
          </w:rPr>
          <w:t xml:space="preserve">e that they do not sufficiently address the complexity of FAIR hardware. In particular, the important link between the virtual and physical artifacts, the downstream need for calibration and accreditation, and the variability of expertise in building physical hardware all offer new challenges that require the critical examination of FAIR principles for research hardware. </w:t>
        </w:r>
      </w:ins>
      <w:r>
        <w:rPr>
          <w:color w:val="535353"/>
        </w:rPr>
        <w:t xml:space="preserve">This also includes work on the definition of research hardware, and its relation to open source hardware. Ultimately, this group wants to go beyond that and address </w:t>
      </w:r>
      <w:ins w:id="26" w:author="Julien Colomb" w:date="2022-06-01T12:31:32Z">
        <w:r>
          <w:rPr>
            <w:color w:val="535353"/>
          </w:rPr>
          <w:t>obstacles</w:t>
        </w:r>
      </w:ins>
      <w:del w:id="27" w:author="Julien Colomb" w:date="2022-06-01T12:31:32Z">
        <w:r>
          <w:rPr>
            <w:color w:val="535353"/>
          </w:rPr>
          <w:delText>hindernisses</w:delText>
        </w:r>
      </w:del>
      <w:r>
        <w:rPr>
          <w:color w:val="535353"/>
        </w:rPr>
        <w:t xml:space="preserve"> preventing a sustainable and inclusive adoption of hardware documentation in the scholarly commons. We also believe that technical transfer processes of research hardware towards market players, civil society</w:t>
      </w:r>
      <w:ins w:id="28" w:author="Nadica Miljkovic" w:date="2022-05-25T15:20:48Z">
        <w:r>
          <w:rPr>
            <w:color w:val="535353"/>
          </w:rPr>
          <w:t>,</w:t>
        </w:r>
      </w:ins>
      <w:r>
        <w:rPr>
          <w:color w:val="535353"/>
        </w:rPr>
        <w:t xml:space="preserve"> and other actors may also lead to indirect wider benefits for commons beyond the scholarly community.</w:t>
      </w:r>
    </w:p>
    <w:p>
      <w:pPr>
        <w:pStyle w:val="LOnormal"/>
        <w:shd w:val="clear" w:fill="FFFFFF"/>
        <w:rPr>
          <w:color w:val="535353"/>
        </w:rPr>
      </w:pPr>
      <w:r>
        <w:rPr>
          <w:color w:val="535353"/>
        </w:rPr>
      </w:r>
    </w:p>
    <w:p>
      <w:pPr>
        <w:pStyle w:val="LOnormal"/>
        <w:shd w:val="clear" w:fill="FFFFFF"/>
        <w:rPr>
          <w:color w:val="535353"/>
        </w:rPr>
      </w:pPr>
      <w:r>
        <w:rPr>
          <w:color w:val="535353"/>
        </w:rPr>
        <w:t>We believe the group’s objectives align well with the RDA interest in fostering the production and publication of non-text research outputs (artifacts that are not manuscript). On the one hand, we hope to leverage the community and experience the RDA has been able to bring to the</w:t>
      </w:r>
      <w:hyperlink r:id="rId11">
        <w:r>
          <w:rPr>
            <w:color w:val="535353"/>
          </w:rPr>
          <w:t xml:space="preserve"> </w:t>
        </w:r>
      </w:hyperlink>
      <w:hyperlink r:id="rId12">
        <w:r>
          <w:rPr>
            <w:color w:val="437C2B"/>
            <w:u w:val="single"/>
          </w:rPr>
          <w:t>FAIR4RS WG</w:t>
        </w:r>
      </w:hyperlink>
      <w:r>
        <w:rPr>
          <w:color w:val="535353"/>
        </w:rPr>
        <w:t>. On the other hand, this IG will bridge open hardware communities, civic tech, as well as production engineering communities within the RDA.</w:t>
      </w:r>
    </w:p>
    <w:p>
      <w:pPr>
        <w:pStyle w:val="LOnormal"/>
        <w:shd w:val="clear" w:fill="FFFFFF"/>
        <w:rPr>
          <w:color w:val="535353"/>
          <w:sz w:val="21"/>
          <w:szCs w:val="21"/>
        </w:rPr>
      </w:pPr>
      <w:r>
        <w:rPr>
          <w:color w:val="535353"/>
          <w:sz w:val="21"/>
          <w:szCs w:val="21"/>
        </w:rPr>
        <w:t xml:space="preserve"> </w:t>
      </w:r>
    </w:p>
    <w:p>
      <w:pPr>
        <w:pStyle w:val="LOnormal"/>
        <w:shd w:val="clear" w:fill="FFFFFF"/>
        <w:rPr>
          <w:rFonts w:ascii="Times New Roman" w:hAnsi="Times New Roman" w:eastAsia="Times New Roman" w:cs="Times New Roman"/>
          <w:color w:val="535353"/>
          <w:sz w:val="21"/>
          <w:szCs w:val="21"/>
        </w:rPr>
      </w:pPr>
      <w:r>
        <w:rPr>
          <w:rFonts w:eastAsia="Times New Roman" w:cs="Times New Roman" w:ascii="Times New Roman" w:hAnsi="Times New Roman"/>
          <w:color w:val="535353"/>
          <w:sz w:val="21"/>
          <w:szCs w:val="21"/>
        </w:rPr>
      </w:r>
    </w:p>
    <w:p>
      <w:pPr>
        <w:pStyle w:val="LOnormal"/>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     </w:t>
      </w:r>
    </w:p>
    <w:p>
      <w:pPr>
        <w:pStyle w:val="LO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Heading1"/>
        <w:rPr/>
      </w:pPr>
      <w:bookmarkStart w:id="2" w:name="_68bilv397zi6"/>
      <w:bookmarkEnd w:id="2"/>
      <w:r>
        <w:rPr>
          <w:b/>
        </w:rPr>
        <w:t>User scenario(s) or use case(s) the IG wishes to address</w:t>
      </w:r>
      <w:r>
        <w:rPr/>
        <w:t>:</w:t>
      </w:r>
    </w:p>
    <w:p>
      <w:pPr>
        <w:pStyle w:val="LOnormal"/>
        <w:shd w:val="clear" w:fill="FFFFFF"/>
        <w:rPr>
          <w:rFonts w:ascii="Times New Roman" w:hAnsi="Times New Roman" w:eastAsia="Times New Roman" w:cs="Times New Roman"/>
          <w:color w:val="535353"/>
          <w:sz w:val="21"/>
          <w:szCs w:val="21"/>
        </w:rPr>
      </w:pPr>
      <w:r>
        <w:rPr>
          <w:rFonts w:eastAsia="Times New Roman" w:cs="Times New Roman" w:ascii="Times New Roman" w:hAnsi="Times New Roman"/>
          <w:color w:val="535353"/>
          <w:sz w:val="21"/>
          <w:szCs w:val="21"/>
        </w:rPr>
      </w:r>
    </w:p>
    <w:p>
      <w:pPr>
        <w:pStyle w:val="LOnormal"/>
        <w:numPr>
          <w:ilvl w:val="0"/>
          <w:numId w:val="5"/>
        </w:numPr>
        <w:shd w:val="clear" w:fill="FFFFFF"/>
        <w:ind w:left="720" w:hanging="360"/>
        <w:rPr>
          <w:i/>
          <w:i/>
          <w:color w:val="535353"/>
        </w:rPr>
      </w:pPr>
      <w:r>
        <w:rPr>
          <w:i/>
          <w:color w:val="535353"/>
        </w:rPr>
        <w:t xml:space="preserve">Researchers </w:t>
      </w:r>
      <w:ins w:id="29" w:author="Nadica Miljkovic" w:date="2022-05-25T15:21:27Z">
        <w:r>
          <w:rPr>
            <w:i/>
            <w:color w:val="535353"/>
          </w:rPr>
          <w:t>aiming</w:t>
        </w:r>
      </w:ins>
      <w:del w:id="30" w:author="Nadica Miljkovic" w:date="2022-05-25T15:21:27Z">
        <w:r>
          <w:rPr>
            <w:i/>
            <w:color w:val="535353"/>
          </w:rPr>
          <w:delText>trying</w:delText>
        </w:r>
      </w:del>
      <w:r>
        <w:rPr>
          <w:i/>
          <w:color w:val="535353"/>
        </w:rPr>
        <w:t xml:space="preserve"> to build hardware used in a lab</w:t>
      </w:r>
      <w:ins w:id="31" w:author="Nadica Miljkovic" w:date="2022-05-25T15:21:35Z">
        <w:r>
          <w:rPr>
            <w:i/>
            <w:color w:val="535353"/>
          </w:rPr>
          <w:t>oratory</w:t>
        </w:r>
      </w:ins>
      <w:ins w:id="32" w:author="A C z" w:date="2022-05-31T08:33:40Z">
        <w:r>
          <w:rPr>
            <w:i/>
            <w:color w:val="535353"/>
          </w:rPr>
          <w:t xml:space="preserve"> and field</w:t>
        </w:r>
      </w:ins>
      <w:ins w:id="33" w:author="Nadica Miljkovic" w:date="2022-05-25T15:21:35Z">
        <w:r>
          <w:rPr>
            <w:i/>
            <w:color w:val="535353"/>
          </w:rPr>
          <w:t xml:space="preserve"> environment</w:t>
        </w:r>
      </w:ins>
      <w:r>
        <w:rPr>
          <w:i/>
          <w:color w:val="535353"/>
        </w:rPr>
        <w:t>, either for performing an experiment or for reproducing experimental results at another lab (e.g.</w:t>
      </w:r>
      <w:ins w:id="34" w:author="Nadica Miljkovic" w:date="2022-05-25T15:21:51Z">
        <w:r>
          <w:rPr>
            <w:i/>
            <w:color w:val="535353"/>
          </w:rPr>
          <w:t>,</w:t>
        </w:r>
      </w:ins>
      <w:r>
        <w:rPr>
          <w:i/>
          <w:color w:val="535353"/>
        </w:rPr>
        <w:t xml:space="preserve"> reuse of components, design improvements, etc.),</w:t>
      </w:r>
    </w:p>
    <w:p>
      <w:pPr>
        <w:pStyle w:val="LOnormal"/>
        <w:numPr>
          <w:ilvl w:val="0"/>
          <w:numId w:val="5"/>
        </w:numPr>
        <w:shd w:val="clear" w:fill="FFFFFF"/>
        <w:ind w:left="720" w:hanging="360"/>
        <w:rPr>
          <w:i/>
          <w:i/>
          <w:color w:val="535353"/>
        </w:rPr>
      </w:pPr>
      <w:r>
        <w:rPr>
          <w:i/>
          <w:color w:val="535353"/>
        </w:rPr>
        <w:t>Researchers who want to publish their hardware documentation and share it publicly under free and open licenses following open science practices (e.g.</w:t>
      </w:r>
      <w:ins w:id="35" w:author="Nadica Miljkovic" w:date="2022-05-25T15:22:09Z">
        <w:r>
          <w:rPr>
            <w:i/>
            <w:color w:val="535353"/>
          </w:rPr>
          <w:t>,</w:t>
        </w:r>
      </w:ins>
      <w:r>
        <w:rPr>
          <w:i/>
          <w:color w:val="535353"/>
        </w:rPr>
        <w:t xml:space="preserve"> for free technical knowledge sharing, defense publishing, increased transparency, open collaborative development with external or joint project partners, maximized technology transfer, etc.),</w:t>
      </w:r>
    </w:p>
    <w:p>
      <w:pPr>
        <w:pStyle w:val="LOnormal"/>
        <w:numPr>
          <w:ilvl w:val="0"/>
          <w:numId w:val="5"/>
        </w:numPr>
        <w:shd w:val="clear" w:fill="FFFFFF"/>
        <w:ind w:left="720" w:hanging="360"/>
        <w:rPr>
          <w:i/>
          <w:i/>
          <w:color w:val="535353"/>
        </w:rPr>
      </w:pPr>
      <w:r>
        <w:rPr>
          <w:i/>
          <w:color w:val="535353"/>
        </w:rPr>
        <w:t>Funders and institutions that would want to promote quality and openness in hardware creation in academia</w:t>
      </w:r>
      <w:ins w:id="36" w:author="Nadica Miljkovic" w:date="2022-05-25T15:23:19Z">
        <w:r>
          <w:rPr>
            <w:i/>
            <w:color w:val="535353"/>
          </w:rPr>
          <w:t>,</w:t>
        </w:r>
      </w:ins>
    </w:p>
    <w:p>
      <w:pPr>
        <w:pStyle w:val="LOnormal"/>
        <w:numPr>
          <w:ilvl w:val="0"/>
          <w:numId w:val="5"/>
        </w:numPr>
        <w:shd w:val="clear" w:fill="FFFFFF"/>
        <w:ind w:left="720" w:hanging="360"/>
        <w:rPr>
          <w:i/>
          <w:i/>
          <w:color w:val="535353"/>
        </w:rPr>
      </w:pPr>
      <w:r>
        <w:rPr>
          <w:i/>
          <w:color w:val="535353"/>
        </w:rPr>
        <w:t xml:space="preserve">Repositories for hardware documentation </w:t>
      </w:r>
      <w:ins w:id="37" w:author="Nadica Miljkovic" w:date="2022-05-25T15:23:26Z">
        <w:r>
          <w:rPr>
            <w:i/>
            <w:color w:val="535353"/>
          </w:rPr>
          <w:t>seeking for</w:t>
        </w:r>
      </w:ins>
      <w:del w:id="38" w:author="Nadica Miljkovic" w:date="2022-05-25T15:23:26Z">
        <w:r>
          <w:rPr>
            <w:i/>
            <w:color w:val="535353"/>
          </w:rPr>
          <w:delText>needing</w:delText>
        </w:r>
      </w:del>
      <w:r>
        <w:rPr>
          <w:i/>
          <w:color w:val="535353"/>
        </w:rPr>
        <w:t xml:space="preserve"> methodological guidance. </w:t>
      </w:r>
    </w:p>
    <w:p>
      <w:pPr>
        <w:pStyle w:val="LOnormal"/>
        <w:shd w:val="clear" w:fill="FFFFFF"/>
        <w:rPr>
          <w:rFonts w:ascii="Times New Roman" w:hAnsi="Times New Roman" w:eastAsia="Times New Roman" w:cs="Times New Roman"/>
          <w:i/>
          <w:i/>
          <w:color w:val="535353"/>
          <w:sz w:val="21"/>
          <w:szCs w:val="21"/>
        </w:rPr>
      </w:pPr>
      <w:r>
        <w:rPr>
          <w:rFonts w:eastAsia="Times New Roman" w:cs="Times New Roman" w:ascii="Times New Roman" w:hAnsi="Times New Roman"/>
          <w:i/>
          <w:color w:val="535353"/>
          <w:sz w:val="21"/>
          <w:szCs w:val="21"/>
        </w:rPr>
      </w:r>
    </w:p>
    <w:p>
      <w:pPr>
        <w:pStyle w:val="LOnormal"/>
        <w:shd w:val="clear" w:fill="FFFFFF"/>
        <w:rPr>
          <w:rFonts w:ascii="Times New Roman" w:hAnsi="Times New Roman" w:eastAsia="Times New Roman" w:cs="Times New Roman"/>
          <w:i/>
          <w:i/>
          <w:color w:val="535353"/>
          <w:sz w:val="21"/>
          <w:szCs w:val="21"/>
        </w:rPr>
      </w:pPr>
      <w:r>
        <w:rPr>
          <w:rFonts w:eastAsia="Times New Roman" w:cs="Times New Roman" w:ascii="Times New Roman" w:hAnsi="Times New Roman"/>
          <w:i/>
          <w:color w:val="535353"/>
          <w:sz w:val="21"/>
          <w:szCs w:val="21"/>
        </w:rPr>
      </w:r>
    </w:p>
    <w:p>
      <w:pPr>
        <w:pStyle w:val="LOnormal"/>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     </w:t>
      </w:r>
    </w:p>
    <w:p>
      <w:pPr>
        <w:pStyle w:val="LO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Heading1"/>
        <w:rPr/>
      </w:pPr>
      <w:bookmarkStart w:id="3" w:name="_8d7ojxig0xwb"/>
      <w:bookmarkEnd w:id="3"/>
      <w:r>
        <w:rPr>
          <w:b/>
        </w:rPr>
        <w:t>Objectives</w:t>
      </w:r>
      <w:r>
        <w:rPr/>
        <w:t xml:space="preserve"> and outcomes :</w:t>
      </w:r>
    </w:p>
    <w:p>
      <w:pPr>
        <w:pStyle w:val="LOnormal"/>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rPr>
          <w:color w:val="535353"/>
        </w:rPr>
      </w:pPr>
      <w:r>
        <w:rPr>
          <w:color w:val="535353"/>
        </w:rPr>
        <w:t>This group aims at the recognition of hardware as an integral part of the research process</w:t>
      </w:r>
      <w:del w:id="39" w:author="Nadica Miljkovic" w:date="2022-05-25T15:23:42Z">
        <w:r>
          <w:rPr>
            <w:color w:val="535353"/>
          </w:rPr>
          <w:delText>,</w:delText>
        </w:r>
      </w:del>
      <w:r>
        <w:rPr>
          <w:color w:val="535353"/>
        </w:rPr>
        <w:t xml:space="preserve"> and foster an inclusive recognition of the people contributing to the hardware design and dissemination. In order to avoid the discussion about patent strategies versus open source hardware and </w:t>
      </w:r>
      <w:ins w:id="40" w:author="Nadica Miljkovic" w:date="2022-05-25T15:24:24Z">
        <w:r>
          <w:rPr>
            <w:color w:val="535353"/>
          </w:rPr>
          <w:t xml:space="preserve">to </w:t>
        </w:r>
      </w:ins>
      <w:r>
        <w:rPr>
          <w:color w:val="535353"/>
        </w:rPr>
        <w:t>address both open and “close</w:t>
      </w:r>
      <w:ins w:id="41" w:author="Nadica Miljkovic" w:date="2022-05-25T15:24:30Z">
        <w:r>
          <w:rPr>
            <w:color w:val="535353"/>
          </w:rPr>
          <w:t>d</w:t>
        </w:r>
      </w:ins>
      <w:r>
        <w:rPr>
          <w:color w:val="535353"/>
        </w:rPr>
        <w:t xml:space="preserve">” hardware, we want to talk primarily about FAIR research hardware. To this end, we identified several challenges, which will correspond to </w:t>
      </w:r>
      <w:ins w:id="42" w:author="Nadica Miljkovic" w:date="2022-05-25T15:25:13Z">
        <w:r>
          <w:rPr>
            <w:color w:val="535353"/>
          </w:rPr>
          <w:t>expected</w:t>
        </w:r>
      </w:ins>
      <w:del w:id="43" w:author="Nadica Miljkovic" w:date="2022-05-25T15:25:13Z">
        <w:r>
          <w:rPr>
            <w:color w:val="535353"/>
          </w:rPr>
          <w:delText>several</w:delText>
        </w:r>
      </w:del>
      <w:r>
        <w:rPr>
          <w:color w:val="535353"/>
        </w:rPr>
        <w:t xml:space="preserve"> outcomes </w:t>
      </w:r>
      <w:ins w:id="44" w:author="Nadica Miljkovic" w:date="2022-05-25T15:25:19Z">
        <w:r>
          <w:rPr>
            <w:color w:val="535353"/>
          </w:rPr>
          <w:t>of</w:t>
        </w:r>
      </w:ins>
      <w:del w:id="45" w:author="Nadica Miljkovic" w:date="2022-05-25T15:25:19Z">
        <w:r>
          <w:rPr>
            <w:color w:val="535353"/>
          </w:rPr>
          <w:delText>we expect for</w:delText>
        </w:r>
      </w:del>
      <w:r>
        <w:rPr>
          <w:color w:val="535353"/>
        </w:rPr>
        <w:t xml:space="preserve"> this group:</w:t>
      </w:r>
    </w:p>
    <w:p>
      <w:pPr>
        <w:pStyle w:val="LOnormal"/>
        <w:numPr>
          <w:ilvl w:val="0"/>
          <w:numId w:val="1"/>
        </w:numPr>
        <w:ind w:left="720" w:hanging="360"/>
        <w:rPr>
          <w:b/>
          <w:b/>
          <w:color w:val="535353"/>
        </w:rPr>
      </w:pPr>
      <w:r>
        <w:rPr>
          <w:b/>
          <w:color w:val="535353"/>
        </w:rPr>
        <w:t>Definition of research hardware</w:t>
      </w:r>
    </w:p>
    <w:p>
      <w:pPr>
        <w:pStyle w:val="LOnormal"/>
        <w:numPr>
          <w:ilvl w:val="0"/>
          <w:numId w:val="1"/>
        </w:numPr>
        <w:ind w:left="720" w:hanging="360"/>
        <w:rPr>
          <w:rFonts w:ascii="Times New Roman" w:hAnsi="Times New Roman" w:eastAsia="Times New Roman" w:cs="Times New Roman"/>
          <w:color w:val="535353"/>
        </w:rPr>
      </w:pPr>
      <w:r>
        <w:rPr>
          <w:color w:val="535353"/>
        </w:rPr>
        <w:t xml:space="preserve">Analysis of </w:t>
      </w:r>
      <w:r>
        <w:rPr>
          <w:b/>
          <w:color w:val="535353"/>
        </w:rPr>
        <w:t>current practices</w:t>
      </w:r>
      <w:r>
        <w:rPr>
          <w:color w:val="535353"/>
        </w:rPr>
        <w:t xml:space="preserve"> and gaps in research hardware lifecycle:</w:t>
      </w:r>
    </w:p>
    <w:p>
      <w:pPr>
        <w:pStyle w:val="LOnormal"/>
        <w:numPr>
          <w:ilvl w:val="1"/>
          <w:numId w:val="1"/>
        </w:numPr>
        <w:ind w:left="1440" w:hanging="360"/>
        <w:rPr>
          <w:color w:val="535353"/>
        </w:rPr>
      </w:pPr>
      <w:r>
        <w:rPr>
          <w:color w:val="535353"/>
        </w:rPr>
        <w:t>Documentation</w:t>
      </w:r>
    </w:p>
    <w:p>
      <w:pPr>
        <w:pStyle w:val="LOnormal"/>
        <w:numPr>
          <w:ilvl w:val="1"/>
          <w:numId w:val="1"/>
        </w:numPr>
        <w:ind w:left="1440" w:hanging="360"/>
        <w:rPr>
          <w:color w:val="535353"/>
        </w:rPr>
      </w:pPr>
      <w:r>
        <w:rPr>
          <w:color w:val="535353"/>
        </w:rPr>
        <w:t>Dissemination channels</w:t>
      </w:r>
    </w:p>
    <w:p>
      <w:pPr>
        <w:pStyle w:val="LOnormal"/>
        <w:numPr>
          <w:ilvl w:val="1"/>
          <w:numId w:val="1"/>
        </w:numPr>
        <w:ind w:left="1440" w:hanging="360"/>
        <w:rPr>
          <w:color w:val="535353"/>
        </w:rPr>
      </w:pPr>
      <w:r>
        <w:rPr>
          <w:color w:val="535353"/>
        </w:rPr>
        <w:t>Maintainability</w:t>
      </w:r>
    </w:p>
    <w:p>
      <w:pPr>
        <w:pStyle w:val="LOnormal"/>
        <w:numPr>
          <w:ilvl w:val="0"/>
          <w:numId w:val="1"/>
        </w:numPr>
        <w:ind w:left="720" w:hanging="360"/>
        <w:rPr>
          <w:rFonts w:ascii="Times New Roman" w:hAnsi="Times New Roman" w:eastAsia="Times New Roman" w:cs="Times New Roman"/>
          <w:color w:val="535353"/>
        </w:rPr>
      </w:pPr>
      <w:r>
        <w:rPr>
          <w:color w:val="535353"/>
        </w:rPr>
        <w:t>Interoperability of</w:t>
      </w:r>
      <w:r>
        <w:rPr>
          <w:b/>
          <w:color w:val="535353"/>
        </w:rPr>
        <w:t xml:space="preserve"> hardware metadata</w:t>
      </w:r>
      <w:r>
        <w:rPr>
          <w:color w:val="535353"/>
        </w:rPr>
        <w:t xml:space="preserve"> schemas and academic metadata</w:t>
      </w:r>
    </w:p>
    <w:p>
      <w:pPr>
        <w:pStyle w:val="LOnormal"/>
        <w:numPr>
          <w:ilvl w:val="0"/>
          <w:numId w:val="1"/>
        </w:numPr>
        <w:ind w:left="720" w:hanging="360"/>
        <w:rPr>
          <w:rFonts w:ascii="Times New Roman" w:hAnsi="Times New Roman" w:eastAsia="Times New Roman" w:cs="Times New Roman"/>
          <w:color w:val="535353"/>
        </w:rPr>
      </w:pPr>
      <w:r>
        <w:rPr>
          <w:b/>
          <w:color w:val="535353"/>
        </w:rPr>
        <w:t>Definition of FAIR principles for research hardware</w:t>
      </w:r>
      <w:r>
        <w:rPr>
          <w:color w:val="535353"/>
        </w:rPr>
        <w:t xml:space="preserve"> (see below)</w:t>
      </w:r>
    </w:p>
    <w:p>
      <w:pPr>
        <w:pStyle w:val="LOnormal"/>
        <w:numPr>
          <w:ilvl w:val="0"/>
          <w:numId w:val="1"/>
        </w:numPr>
        <w:ind w:left="720" w:hanging="360"/>
        <w:rPr>
          <w:rFonts w:ascii="Times New Roman" w:hAnsi="Times New Roman" w:eastAsia="Times New Roman" w:cs="Times New Roman"/>
          <w:color w:val="535353"/>
        </w:rPr>
      </w:pPr>
      <w:r>
        <w:rPr>
          <w:color w:val="535353"/>
        </w:rPr>
        <w:t xml:space="preserve">Identification of </w:t>
      </w:r>
      <w:r>
        <w:rPr>
          <w:b/>
          <w:color w:val="535353"/>
        </w:rPr>
        <w:t>practical means</w:t>
      </w:r>
      <w:r>
        <w:rPr>
          <w:color w:val="535353"/>
        </w:rPr>
        <w:t xml:space="preserve"> of achieving FAIR research hardware</w:t>
      </w:r>
    </w:p>
    <w:p>
      <w:pPr>
        <w:pStyle w:val="LOnormal"/>
        <w:numPr>
          <w:ilvl w:val="0"/>
          <w:numId w:val="1"/>
        </w:numPr>
        <w:ind w:left="720" w:hanging="360"/>
        <w:rPr>
          <w:rFonts w:ascii="Times New Roman" w:hAnsi="Times New Roman" w:eastAsia="Times New Roman" w:cs="Times New Roman"/>
          <w:color w:val="535353"/>
        </w:rPr>
      </w:pPr>
      <w:r>
        <w:rPr>
          <w:color w:val="535353"/>
        </w:rPr>
        <w:t xml:space="preserve">Contributor </w:t>
      </w:r>
      <w:r>
        <w:rPr>
          <w:b/>
          <w:color w:val="535353"/>
        </w:rPr>
        <w:t>recognition</w:t>
      </w:r>
      <w:r>
        <w:rPr>
          <w:color w:val="535353"/>
        </w:rPr>
        <w:t xml:space="preserve"> systems</w:t>
      </w:r>
      <w:del w:id="46" w:author="Nadica Miljkovic" w:date="2022-05-25T15:25:41Z">
        <w:r>
          <w:rPr>
            <w:color w:val="535353"/>
          </w:rPr>
          <w:delText>.</w:delText>
        </w:r>
      </w:del>
    </w:p>
    <w:p>
      <w:pPr>
        <w:pStyle w:val="LOnormal"/>
        <w:rPr>
          <w:rFonts w:ascii="Times New Roman" w:hAnsi="Times New Roman" w:eastAsia="Times New Roman" w:cs="Times New Roman"/>
          <w:i/>
          <w:i/>
          <w:color w:val="535353"/>
          <w:sz w:val="21"/>
          <w:szCs w:val="21"/>
        </w:rPr>
      </w:pPr>
      <w:r>
        <w:rPr>
          <w:rFonts w:eastAsia="Times New Roman" w:cs="Times New Roman" w:ascii="Times New Roman" w:hAnsi="Times New Roman"/>
          <w:i/>
          <w:color w:val="535353"/>
          <w:sz w:val="21"/>
          <w:szCs w:val="21"/>
        </w:rPr>
      </w:r>
    </w:p>
    <w:p>
      <w:pPr>
        <w:pStyle w:val="LOnormal"/>
        <w:rPr>
          <w:color w:val="00001C"/>
        </w:rPr>
      </w:pPr>
      <w:r>
        <w:rPr/>
        <w:t>Specifically, we aim to expand previous work (</w:t>
      </w:r>
      <w:hyperlink r:id="rId13">
        <w:r>
          <w:rPr>
            <w:color w:val="437C2B"/>
            <w:u w:val="single"/>
          </w:rPr>
          <w:t>Miljković, Trisovic, &amp; Peer, 2021</w:t>
        </w:r>
      </w:hyperlink>
      <w:r>
        <w:rPr/>
        <w:t xml:space="preserve">) towards the </w:t>
      </w:r>
      <w:ins w:id="47" w:author="Nadica Miljkovic" w:date="2022-05-25T15:14:50Z">
        <w:r>
          <w:rPr/>
          <w:t>adaptation and expansion</w:t>
        </w:r>
      </w:ins>
      <w:del w:id="48" w:author="Nadica Miljkovic" w:date="2022-05-25T15:14:50Z">
        <w:r>
          <w:rPr/>
          <w:delText>definition</w:delText>
        </w:r>
      </w:del>
      <w:r>
        <w:rPr>
          <w:rPrChange w:id="0" w:author="Nadica Miljkovic" w:date="2022-05-25T15:14:58Z"/>
        </w:rPr>
        <w:t xml:space="preserve"> </w:t>
      </w:r>
      <w:r>
        <w:rPr/>
        <w:t xml:space="preserve">of FAIR principles for research hardware. The role model for our group will be </w:t>
      </w:r>
      <w:hyperlink r:id="rId14">
        <w:r>
          <w:rPr>
            <w:color w:val="437C2B"/>
            <w:u w:val="single"/>
          </w:rPr>
          <w:t>FAIR4RS WG</w:t>
        </w:r>
      </w:hyperlink>
      <w:hyperlink r:id="rId15">
        <w:r>
          <w:rPr/>
          <w:t xml:space="preserve"> as we </w:t>
        </w:r>
      </w:hyperlink>
      <w:r>
        <w:rPr/>
        <w:t xml:space="preserve">will elaborate on unique characteristics of research hardware in relation to the existing FAIR principles for data and software. Possible relationships between principles will also be explored. Moreover, we will provide a detailed analysis of current obstacles in </w:t>
      </w:r>
      <w:ins w:id="50" w:author="Nadica Miljkovic" w:date="2022-05-25T15:26:15Z">
        <w:r>
          <w:rPr/>
          <w:t>application</w:t>
        </w:r>
      </w:ins>
      <w:del w:id="51" w:author="Julien Colomb" w:date="2022-05-25T08:38:34Z">
        <w:r>
          <w:rPr/>
          <w:delText>re</w:delText>
        </w:r>
      </w:del>
      <w:del w:id="52" w:author="Nadica Miljkovic" w:date="2022-05-25T15:26:15Z">
        <w:r>
          <w:rPr/>
          <w:delText>definition</w:delText>
        </w:r>
      </w:del>
      <w:r>
        <w:rPr/>
        <w:t xml:space="preserve"> of FAIR principles for research hardware (e.g., transferability of existing FAIR principles, </w:t>
      </w:r>
      <w:moveFrom w:id="53" w:author="Nadica Miljkovic" w:date="2022-05-25T15:26:29Z">
        <w:r>
          <w:rPr/>
          <w:t xml:space="preserve">value </w:t>
        </w:r>
      </w:moveFrom>
      <w:r>
        <w:rPr/>
        <w:t>added</w:t>
      </w:r>
      <w:moveTo w:id="54" w:author="Nadica Miljkovic" w:date="2022-05-25T15:26:31Z">
        <w:r>
          <w:rPr/>
          <w:t xml:space="preserve"> value</w:t>
        </w:r>
      </w:moveTo>
      <w:r>
        <w:rPr/>
        <w:t xml:space="preserve">, exhaustiveness, interdependencies of FAIR principles, and how to detail/reorient the principles accordingly). In particular, we will emphasize all important factors that influence research hardware </w:t>
      </w:r>
      <w:del w:id="55" w:author="Nadica Miljkovic" w:date="2022-05-25T15:27:04Z">
        <w:r>
          <w:rPr/>
          <w:delText xml:space="preserve">documentation </w:delText>
        </w:r>
      </w:del>
      <w:r>
        <w:rPr/>
        <w:t xml:space="preserve">(e.g., research hardware documentation, available technology, knowledge, materials, standardized processes, and components (or lack thereof), specific demands for hardware licensing and </w:t>
      </w:r>
      <w:del w:id="56" w:author="Nadica Miljkovic" w:date="2022-05-25T15:28:11Z">
        <w:r>
          <w:rPr/>
          <w:delText xml:space="preserve">link </w:delText>
        </w:r>
      </w:del>
      <w:r>
        <w:rPr/>
        <w:t xml:space="preserve">to the </w:t>
      </w:r>
      <w:ins w:id="57" w:author="Nadica Miljkovic" w:date="2022-05-25T15:28:13Z">
        <w:r>
          <w:rPr/>
          <w:t xml:space="preserve">hardware </w:t>
        </w:r>
      </w:ins>
      <w:r>
        <w:rPr/>
        <w:t>repairab</w:t>
      </w:r>
      <w:r>
        <w:rPr>
          <w:color w:val="00001C"/>
          <w:rPrChange w:id="0" w:author="Nadica Miljkovic" w:date="2022-05-25T15:27:31Z"/>
        </w:rPr>
        <w:t>ility</w:t>
      </w:r>
      <w:del w:id="59" w:author="Nadica Miljkovic" w:date="2022-05-25T15:28:18Z">
        <w:r>
          <w:rPr>
            <w:color w:val="00001C"/>
          </w:rPr>
          <w:delText xml:space="preserve"> of hardware</w:delText>
        </w:r>
      </w:del>
      <w:r>
        <w:rPr>
          <w:color w:val="00001C"/>
          <w:rPrChange w:id="0" w:author="Nadica Miljkovic" w:date="2022-05-25T15:27:31Z"/>
        </w:rPr>
        <w:t>). Additionally, we will focus on the complex dependencies to other hardware and/or software.</w:t>
      </w:r>
    </w:p>
    <w:p>
      <w:pPr>
        <w:pStyle w:val="LOnormal"/>
        <w:rPr>
          <w:color w:val="00001C"/>
        </w:rPr>
      </w:pPr>
      <w:r>
        <w:rPr>
          <w:color w:val="00001C"/>
          <w:rPrChange w:id="0" w:author="Nadica Miljkovic" w:date="2022-05-25T15:27:31Z"/>
        </w:rPr>
        <w:rPrChange w:id="0" w:author="Nadica Miljkovic" w:date="2022-05-25T15:27:31Z"/>
      </w:r>
    </w:p>
    <w:p>
      <w:pPr>
        <w:pStyle w:val="LOnormal"/>
        <w:shd w:val="clear" w:fill="FFFFFF"/>
        <w:rPr>
          <w:color w:val="00001C"/>
        </w:rPr>
      </w:pPr>
      <w:r>
        <w:rPr>
          <w:color w:val="535353"/>
          <w:rPrChange w:id="0" w:author="Nadica Miljkovic" w:date="2022-05-25T15:27:31Z"/>
        </w:rPr>
        <w:t>Importantly, we will put lots of energy into making our work as inclusive as possible and available to everyone. Our outcomes will also take needs, achievements, and practices</w:t>
      </w:r>
      <w:ins w:id="63" w:author="Julien Colomb" w:date="2022-05-25T09:29:26Z">
        <w:r>
          <w:rPr>
            <w:color w:val="00001C"/>
          </w:rPr>
          <w:t xml:space="preserve"> from </w:t>
        </w:r>
      </w:ins>
      <w:r>
        <w:rPr>
          <w:color w:val="00001C"/>
        </w:rPr>
        <w:t>L</w:t>
      </w:r>
      <w:ins w:id="64" w:author="Julien Colomb" w:date="2022-05-25T09:29:26Z">
        <w:r>
          <w:rPr>
            <w:color w:val="00001C"/>
          </w:rPr>
          <w:t xml:space="preserve">ow and </w:t>
        </w:r>
      </w:ins>
      <w:r>
        <w:rPr>
          <w:color w:val="00001C"/>
        </w:rPr>
        <w:t>M</w:t>
      </w:r>
      <w:ins w:id="65" w:author="Julien Colomb" w:date="2022-05-25T09:29:26Z">
        <w:r>
          <w:rPr>
            <w:color w:val="00001C"/>
          </w:rPr>
          <w:t xml:space="preserve">iddle </w:t>
        </w:r>
      </w:ins>
      <w:r>
        <w:rPr>
          <w:color w:val="00001C"/>
        </w:rPr>
        <w:t>I</w:t>
      </w:r>
      <w:ins w:id="66" w:author="Julien Colomb" w:date="2022-05-25T09:29:26Z">
        <w:r>
          <w:rPr>
            <w:color w:val="00001C"/>
          </w:rPr>
          <w:t xml:space="preserve">ncome </w:t>
        </w:r>
      </w:ins>
      <w:r>
        <w:rPr>
          <w:color w:val="00001C"/>
        </w:rPr>
        <w:t>C</w:t>
      </w:r>
      <w:ins w:id="67" w:author="Julien Colomb" w:date="2022-05-25T09:29:26Z">
        <w:r>
          <w:rPr>
            <w:color w:val="00001C"/>
          </w:rPr>
          <w:t>ountries</w:t>
        </w:r>
      </w:ins>
      <w:ins w:id="68" w:author="Nadica Miljkovic" w:date="2022-06-08T11:20:23Z">
        <w:r>
          <w:rPr>
            <w:color w:val="00001C"/>
          </w:rPr>
          <w:t xml:space="preserve"> (LMIC</w:t>
        </w:r>
      </w:ins>
      <w:ins w:id="69" w:author="Julien Colomb" w:date="2022-05-25T09:29:26Z">
        <w:r>
          <w:rPr>
            <w:color w:val="00001C"/>
          </w:rPr>
          <w:t>)</w:t>
        </w:r>
      </w:ins>
      <w:r>
        <w:rPr>
          <w:color w:val="535353"/>
          <w:rPrChange w:id="0" w:author="Nadica Miljkovic" w:date="2022-05-25T15:27:31Z"/>
        </w:rPr>
        <w:t xml:space="preserve"> into account</w:t>
      </w:r>
      <w:ins w:id="71" w:author="Nadica Miljkovic" w:date="2022-06-08T11:20:28Z">
        <w:r>
          <w:rPr>
            <w:color w:val="00001C"/>
          </w:rPr>
          <w:t xml:space="preserve"> as research hardware is a growing field of activity in these regions</w:t>
        </w:r>
      </w:ins>
      <w:r>
        <w:rPr>
          <w:color w:val="535353"/>
          <w:rPrChange w:id="0" w:author="Nadica Miljkovic" w:date="2022-05-25T15:27:31Z"/>
        </w:rPr>
        <w:t xml:space="preserve">. Therefore, </w:t>
      </w:r>
      <w:ins w:id="73" w:author="Julien Colomb" w:date="2022-05-25T09:14:48Z">
        <w:r>
          <w:rPr>
            <w:color w:val="00001C"/>
          </w:rPr>
          <w:t xml:space="preserve">and following initiatives from the RDA Secretariat, </w:t>
        </w:r>
      </w:ins>
      <w:r>
        <w:rPr>
          <w:b/>
          <w:color w:val="535353"/>
          <w:rPrChange w:id="0" w:author="Nadica Miljkovic" w:date="2022-05-25T15:27:31Z">
            <w:rPr>
              <w:b/>
            </w:rPr>
          </w:rPrChange>
        </w:rPr>
        <w:t xml:space="preserve">involving communities from the Global South </w:t>
      </w:r>
      <w:r>
        <w:rPr>
          <w:b/>
          <w:color w:val="00001C"/>
          <w:rPrChange w:id="0" w:author="Nadica Miljkovic" w:date="2022-05-25T15:27:31Z">
            <w:rPr>
              <w:b/>
            </w:rPr>
          </w:rPrChange>
        </w:rPr>
        <w:t>will be one</w:t>
      </w:r>
      <w:r>
        <w:rPr>
          <w:b/>
          <w:color w:val="535353"/>
          <w:rPrChange w:id="0" w:author="Nadica Miljkovic" w:date="2022-05-25T15:27:31Z">
            <w:rPr>
              <w:b/>
            </w:rPr>
          </w:rPrChange>
        </w:rPr>
        <w:t xml:space="preserve"> of the objectives </w:t>
      </w:r>
      <w:r>
        <w:rPr>
          <w:color w:val="535353"/>
          <w:rPrChange w:id="0" w:author="Nadica Miljkovic" w:date="2022-05-25T15:27:31Z"/>
        </w:rPr>
        <w:t xml:space="preserve">of this group.  </w:t>
      </w:r>
    </w:p>
    <w:p>
      <w:pPr>
        <w:pStyle w:val="Heading1"/>
        <w:rPr>
          <w:rFonts w:ascii="Times New Roman" w:hAnsi="Times New Roman" w:eastAsia="Times New Roman" w:cs="Times New Roman"/>
        </w:rPr>
      </w:pPr>
      <w:bookmarkStart w:id="4" w:name="_jazln6cqzy0i"/>
      <w:bookmarkEnd w:id="4"/>
      <w:r>
        <w:rPr>
          <w:rFonts w:eastAsia="Times New Roman" w:cs="Times New Roman" w:ascii="Times New Roman" w:hAnsi="Times New Roman"/>
          <w:b/>
        </w:rPr>
        <w:t>Participation</w:t>
      </w:r>
      <w:r>
        <w:rPr>
          <w:rFonts w:eastAsia="Times New Roman" w:cs="Times New Roman" w:ascii="Times New Roman" w:hAnsi="Times New Roman"/>
        </w:rPr>
        <w:t xml:space="preserve"> :</w:t>
      </w:r>
    </w:p>
    <w:p>
      <w:pPr>
        <w:pStyle w:val="LOnormal"/>
        <w:shd w:val="clear" w:fill="FFFFFF"/>
        <w:ind w:left="0" w:hanging="0"/>
        <w:jc w:val="both"/>
        <w:rPr/>
      </w:pPr>
      <w:r>
        <w:rPr>
          <w:color w:val="535353"/>
        </w:rPr>
        <w:t>This interest group aims to collaborate with</w:t>
      </w:r>
      <w:ins w:id="78" w:author="Nadica Miljkovic" w:date="2022-06-08T11:21:28Z">
        <w:r>
          <w:rPr>
            <w:color w:val="535353"/>
          </w:rPr>
          <w:t xml:space="preserve"> and encourage RDA membership from</w:t>
        </w:r>
      </w:ins>
      <w:r>
        <w:rPr>
          <w:color w:val="535353"/>
        </w:rPr>
        <w:t>:</w:t>
      </w:r>
    </w:p>
    <w:p>
      <w:pPr>
        <w:pStyle w:val="LOnormal"/>
        <w:numPr>
          <w:ilvl w:val="0"/>
          <w:numId w:val="2"/>
        </w:numPr>
        <w:shd w:val="clear" w:fill="FFFFFF"/>
        <w:ind w:left="720" w:hanging="360"/>
        <w:jc w:val="both"/>
        <w:rPr/>
      </w:pPr>
      <w:ins w:id="79" w:author="Nadica Miljkovic" w:date="2022-05-25T15:36:11Z">
        <w:r>
          <w:rPr/>
          <w:t xml:space="preserve">The RDA community and relevant WGs to facilitate open discussions on FAIR principles for research hardware, </w:t>
        </w:r>
      </w:ins>
    </w:p>
    <w:p>
      <w:pPr>
        <w:pStyle w:val="LOnormal"/>
        <w:numPr>
          <w:ilvl w:val="0"/>
          <w:numId w:val="2"/>
        </w:numPr>
        <w:shd w:val="clear" w:fill="FFFFFF"/>
        <w:ind w:left="720" w:hanging="360"/>
        <w:jc w:val="both"/>
        <w:rPr/>
      </w:pPr>
      <w:r>
        <w:rPr>
          <w:color w:val="535353"/>
        </w:rPr>
        <w:t>OH communities</w:t>
      </w:r>
      <w:ins w:id="80" w:author="Nadica Miljkovic" w:date="2022-05-25T15:29:35Z">
        <w:r>
          <w:rPr>
            <w:color w:val="535353"/>
          </w:rPr>
          <w:t xml:space="preserve">: </w:t>
        </w:r>
      </w:ins>
      <w:r>
        <w:rPr>
          <w:color w:val="535353"/>
        </w:rPr>
        <w:t>Gathering for Open Science Hardware (GOSH), Open Source Hardware Association (OSHWA), Africa Open Science and Hardware (</w:t>
      </w:r>
      <w:hyperlink r:id="rId16">
        <w:r>
          <w:rPr>
            <w:color w:val="1155CC"/>
            <w:u w:val="single"/>
          </w:rPr>
          <w:t>Africa OSH</w:t>
        </w:r>
      </w:hyperlink>
      <w:r>
        <w:rPr>
          <w:color w:val="535353"/>
        </w:rPr>
        <w:t>), Regional GOSH for Latin America (</w:t>
      </w:r>
      <w:hyperlink r:id="rId17">
        <w:r>
          <w:rPr>
            <w:color w:val="1155CC"/>
            <w:u w:val="single"/>
          </w:rPr>
          <w:t>reGOSH</w:t>
        </w:r>
      </w:hyperlink>
      <w:r>
        <w:rPr>
          <w:color w:val="535353"/>
        </w:rPr>
        <w:t>)</w:t>
      </w:r>
    </w:p>
    <w:p>
      <w:pPr>
        <w:pStyle w:val="LOnormal"/>
        <w:numPr>
          <w:ilvl w:val="0"/>
          <w:numId w:val="2"/>
        </w:numPr>
        <w:shd w:val="clear" w:fill="FFFFFF"/>
        <w:ind w:left="720" w:hanging="360"/>
        <w:jc w:val="both"/>
        <w:rPr/>
      </w:pPr>
      <w:r>
        <w:rPr>
          <w:color w:val="535353"/>
        </w:rPr>
        <w:t>Scientific research projects involving OH</w:t>
      </w:r>
      <w:ins w:id="81" w:author="Nadica Miljkovic" w:date="2022-05-25T15:32:51Z">
        <w:r>
          <w:rPr>
            <w:color w:val="535353"/>
          </w:rPr>
          <w:t>:</w:t>
        </w:r>
      </w:ins>
      <w:r>
        <w:rPr>
          <w:color w:val="535353"/>
        </w:rPr>
        <w:t xml:space="preserve"> </w:t>
      </w:r>
      <w:hyperlink r:id="rId18">
        <w:r>
          <w:rPr>
            <w:color w:val="437C2B"/>
            <w:u w:val="single"/>
          </w:rPr>
          <w:t>Open.Make</w:t>
        </w:r>
      </w:hyperlink>
      <w:r>
        <w:rPr>
          <w:color w:val="535353"/>
        </w:rPr>
        <w:t>,</w:t>
      </w:r>
      <w:hyperlink r:id="rId19">
        <w:r>
          <w:rPr>
            <w:color w:val="535353"/>
          </w:rPr>
          <w:t xml:space="preserve"> </w:t>
        </w:r>
      </w:hyperlink>
      <w:hyperlink r:id="rId20">
        <w:r>
          <w:rPr>
            <w:color w:val="1A1A1A"/>
            <w:u w:val="single"/>
          </w:rPr>
          <w:t>OPENNEXT</w:t>
        </w:r>
      </w:hyperlink>
      <w:r>
        <w:rPr>
          <w:color w:val="535353"/>
        </w:rPr>
        <w:t xml:space="preserve">, </w:t>
      </w:r>
      <w:hyperlink r:id="rId21">
        <w:r>
          <w:rPr>
            <w:color w:val="1155CC"/>
            <w:u w:val="single"/>
          </w:rPr>
          <w:t>Open Hardware Delft</w:t>
        </w:r>
      </w:hyperlink>
      <w:r>
        <w:rPr>
          <w:color w:val="535353"/>
        </w:rPr>
        <w:t xml:space="preserve">, </w:t>
      </w:r>
    </w:p>
    <w:p>
      <w:pPr>
        <w:pStyle w:val="LOnormal"/>
        <w:numPr>
          <w:ilvl w:val="0"/>
          <w:numId w:val="2"/>
        </w:numPr>
        <w:shd w:val="clear" w:fill="FFFFFF"/>
        <w:ind w:left="720" w:hanging="360"/>
        <w:jc w:val="both"/>
        <w:rPr>
          <w:color w:val="535353"/>
        </w:rPr>
      </w:pPr>
      <w:r>
        <w:rPr>
          <w:color w:val="535353"/>
        </w:rPr>
        <w:t>Maker communities and other</w:t>
      </w:r>
      <w:ins w:id="82" w:author="Nadica Miljkovic" w:date="2022-05-25T15:57:46Z">
        <w:r>
          <w:rPr>
            <w:color w:val="535353"/>
          </w:rPr>
          <w:t xml:space="preserve"> instrumentation</w:t>
        </w:r>
      </w:ins>
      <w:r>
        <w:rPr>
          <w:color w:val="535353"/>
        </w:rPr>
        <w:t xml:space="preserve"> initiatives</w:t>
      </w:r>
      <w:ins w:id="83" w:author="Nadica Miljkovic" w:date="2022-05-25T15:33:35Z">
        <w:r>
          <w:rPr>
            <w:color w:val="535353"/>
          </w:rPr>
          <w:t>:</w:t>
        </w:r>
      </w:ins>
      <w:r>
        <w:rPr>
          <w:color w:val="535353"/>
        </w:rPr>
        <w:t xml:space="preserve"> </w:t>
      </w:r>
      <w:hyperlink r:id="rId22">
        <w:r>
          <w:rPr>
            <w:color w:val="1155CC"/>
            <w:u w:val="single"/>
          </w:rPr>
          <w:t>Open Hardware Observatory</w:t>
        </w:r>
      </w:hyperlink>
      <w:r>
        <w:rPr>
          <w:color w:val="535353"/>
        </w:rPr>
        <w:t xml:space="preserve"> (</w:t>
      </w:r>
      <w:hyperlink r:id="rId23">
        <w:r>
          <w:rPr>
            <w:color w:val="1155CC"/>
            <w:u w:val="single"/>
          </w:rPr>
          <w:t>OHO</w:t>
        </w:r>
      </w:hyperlink>
      <w:r>
        <w:rPr>
          <w:color w:val="535353"/>
        </w:rPr>
        <w:t xml:space="preserve">), </w:t>
      </w:r>
      <w:ins w:id="84" w:author="Nadica Miljkovic" w:date="2022-05-25T15:34:07Z">
        <w:r>
          <w:rPr>
            <w:color w:val="535353"/>
          </w:rPr>
          <w:t>Materials Equipment 4TU (</w:t>
        </w:r>
      </w:ins>
      <w:hyperlink r:id="rId24">
        <w:ins w:id="85" w:author="Nadica Miljkovic" w:date="2022-05-25T15:34:07Z">
          <w:r>
            <w:rPr>
              <w:color w:val="535353"/>
            </w:rPr>
            <w:t>http://labs.tudelft.nl/</w:t>
          </w:r>
        </w:ins>
      </w:hyperlink>
      <w:ins w:id="86" w:author="Nadica Miljkovic" w:date="2022-05-25T15:34:07Z">
        <w:r>
          <w:rPr>
            <w:color w:val="535353"/>
          </w:rPr>
          <w:t>),</w:t>
        </w:r>
      </w:ins>
    </w:p>
    <w:p>
      <w:pPr>
        <w:pStyle w:val="LOnormal"/>
        <w:numPr>
          <w:ilvl w:val="0"/>
          <w:numId w:val="2"/>
        </w:numPr>
        <w:shd w:val="clear" w:fill="FFFFFF"/>
        <w:ind w:left="720" w:hanging="360"/>
        <w:jc w:val="both"/>
        <w:rPr>
          <w:color w:val="535353"/>
        </w:rPr>
      </w:pPr>
      <w:r>
        <w:rPr>
          <w:color w:val="535353"/>
        </w:rPr>
        <w:t>Hardware specific organization</w:t>
      </w:r>
      <w:ins w:id="87" w:author="Nadica Miljkovic" w:date="2022-05-25T15:34:12Z">
        <w:r>
          <w:rPr>
            <w:color w:val="535353"/>
          </w:rPr>
          <w:t>:</w:t>
        </w:r>
      </w:ins>
      <w:r>
        <w:rPr>
          <w:color w:val="535353"/>
        </w:rPr>
        <w:t xml:space="preserve"> </w:t>
      </w:r>
      <w:hyperlink r:id="rId25">
        <w:r>
          <w:rPr>
            <w:color w:val="1155CC"/>
            <w:u w:val="single"/>
          </w:rPr>
          <w:t>Internet of Production Alliance</w:t>
        </w:r>
      </w:hyperlink>
      <w:r>
        <w:rPr>
          <w:color w:val="535353"/>
        </w:rPr>
        <w:t xml:space="preserve"> (IoP)</w:t>
      </w:r>
    </w:p>
    <w:p>
      <w:pPr>
        <w:pStyle w:val="LOnormal"/>
        <w:numPr>
          <w:ilvl w:val="0"/>
          <w:numId w:val="2"/>
        </w:numPr>
        <w:shd w:val="clear" w:fill="FFFFFF"/>
        <w:ind w:left="720" w:hanging="360"/>
        <w:jc w:val="both"/>
        <w:rPr>
          <w:color w:val="535353"/>
        </w:rPr>
      </w:pPr>
      <w:r>
        <w:rPr>
          <w:color w:val="535353"/>
        </w:rPr>
        <w:t xml:space="preserve">Metadata producer and users: datacite, </w:t>
      </w:r>
      <w:hyperlink r:id="rId26">
        <w:r>
          <w:rPr>
            <w:color w:val="1155CC"/>
            <w:u w:val="single"/>
          </w:rPr>
          <w:t>OHO</w:t>
        </w:r>
      </w:hyperlink>
      <w:r>
        <w:rPr>
          <w:color w:val="535353"/>
        </w:rPr>
        <w:t xml:space="preserve">, </w:t>
      </w:r>
      <w:hyperlink r:id="rId27">
        <w:r>
          <w:rPr>
            <w:color w:val="1155CC"/>
            <w:u w:val="single"/>
          </w:rPr>
          <w:t>IoP</w:t>
        </w:r>
      </w:hyperlink>
      <w:r>
        <w:rPr>
          <w:color w:val="535353"/>
        </w:rPr>
        <w:t>,</w:t>
      </w:r>
    </w:p>
    <w:p>
      <w:pPr>
        <w:pStyle w:val="LOnormal"/>
        <w:numPr>
          <w:ilvl w:val="0"/>
          <w:numId w:val="2"/>
        </w:numPr>
        <w:shd w:val="clear" w:fill="FFFFFF"/>
        <w:ind w:left="720" w:hanging="360"/>
        <w:jc w:val="both"/>
        <w:rPr>
          <w:color w:val="535353"/>
        </w:rPr>
      </w:pPr>
      <w:r>
        <w:rPr>
          <w:color w:val="535353"/>
        </w:rPr>
        <w:t xml:space="preserve">Open Science Aggregators: </w:t>
      </w:r>
      <w:hyperlink r:id="rId28">
        <w:r>
          <w:rPr>
            <w:color w:val="1155CC"/>
            <w:u w:val="single"/>
          </w:rPr>
          <w:t>OpenAIRE</w:t>
        </w:r>
      </w:hyperlink>
      <w:r>
        <w:rPr>
          <w:color w:val="535353"/>
        </w:rPr>
        <w:t>, and</w:t>
      </w:r>
    </w:p>
    <w:p>
      <w:pPr>
        <w:pStyle w:val="LOnormal"/>
        <w:numPr>
          <w:ilvl w:val="0"/>
          <w:numId w:val="2"/>
        </w:numPr>
        <w:shd w:val="clear" w:fill="FFFFFF"/>
        <w:ind w:left="720" w:hanging="360"/>
        <w:jc w:val="both"/>
        <w:rPr>
          <w:color w:val="535353"/>
          <w:ins w:id="92" w:author="Julien Colomb" w:date="2022-05-25T09:17:53Z"/>
        </w:rPr>
      </w:pPr>
      <w:r>
        <w:rPr>
          <w:color w:val="535353"/>
        </w:rPr>
        <w:t>Other interested parties</w:t>
      </w:r>
      <w:ins w:id="88" w:author="Nadica Miljkovic" w:date="2022-05-25T15:50:47Z">
        <w:r>
          <w:rPr>
            <w:color w:val="535353"/>
          </w:rPr>
          <w:t>: European Organization for Nuclear Research (</w:t>
        </w:r>
      </w:ins>
      <w:hyperlink r:id="rId29">
        <w:ins w:id="89" w:author="Nadica Miljkovic" w:date="2022-05-25T15:50:47Z">
          <w:r>
            <w:rPr>
              <w:color w:val="1155CC"/>
              <w:u w:val="single"/>
            </w:rPr>
            <w:t>CERN</w:t>
          </w:r>
        </w:ins>
      </w:hyperlink>
      <w:ins w:id="90" w:author="Nadica Miljkovic" w:date="2022-05-25T15:50:47Z">
        <w:r>
          <w:rPr>
            <w:color w:val="535353"/>
          </w:rPr>
          <w:t>)</w:t>
        </w:r>
      </w:ins>
      <w:del w:id="91" w:author="Nadica Miljkovic" w:date="2022-05-25T15:50:47Z">
        <w:r>
          <w:rPr>
            <w:color w:val="535353"/>
          </w:rPr>
          <w:delText>.</w:delText>
        </w:r>
      </w:del>
    </w:p>
    <w:p>
      <w:pPr>
        <w:pStyle w:val="LOnormal"/>
        <w:shd w:val="clear" w:fill="FFFFFF"/>
        <w:jc w:val="both"/>
        <w:rPr>
          <w:color w:val="535353"/>
          <w:ins w:id="94" w:author="Julien Colomb" w:date="2022-05-25T09:17:53Z"/>
        </w:rPr>
      </w:pPr>
      <w:ins w:id="93" w:author="Julien Colomb" w:date="2022-05-25T09:17:53Z">
        <w:r>
          <w:rPr>
            <w:color w:val="535353"/>
          </w:rPr>
        </w:r>
      </w:ins>
    </w:p>
    <w:p>
      <w:pPr>
        <w:pStyle w:val="LOnormal"/>
        <w:shd w:val="clear" w:fill="FFFFFF"/>
        <w:jc w:val="both"/>
        <w:rPr>
          <w:color w:val="535353"/>
        </w:rPr>
      </w:pPr>
      <w:ins w:id="95" w:author="Julien Colomb" w:date="2022-05-25T09:17:53Z">
        <w:r>
          <w:rPr>
            <w:color w:val="535353"/>
          </w:rPr>
          <w:t xml:space="preserve">In particular, we will </w:t>
        </w:r>
      </w:ins>
      <w:ins w:id="96" w:author="Nadica Miljkovic" w:date="2022-05-25T15:37:58Z">
        <w:r>
          <w:rPr>
            <w:color w:val="535353"/>
          </w:rPr>
          <w:t>expand our current collaboration</w:t>
        </w:r>
      </w:ins>
      <w:del w:id="97" w:author="Nadica Miljkovic" w:date="2022-05-25T15:37:58Z">
        <w:r>
          <w:rPr>
            <w:color w:val="535353"/>
          </w:rPr>
          <w:delText>e</w:delText>
        </w:r>
      </w:del>
      <w:r>
        <w:rPr>
          <w:color w:val="535353"/>
        </w:rPr>
        <w:t xml:space="preserve"> with RDA groups on specific subtopics:</w:t>
      </w:r>
    </w:p>
    <w:p>
      <w:pPr>
        <w:pStyle w:val="LOnormal"/>
        <w:numPr>
          <w:ilvl w:val="0"/>
          <w:numId w:val="2"/>
        </w:numPr>
        <w:shd w:val="clear" w:fill="FFFFFF"/>
        <w:ind w:left="720" w:hanging="360"/>
        <w:jc w:val="both"/>
        <w:rPr>
          <w:color w:val="535353"/>
        </w:rPr>
      </w:pPr>
      <w:hyperlink r:id="rId30">
        <w:r>
          <w:rPr>
            <w:color w:val="535353"/>
          </w:rPr>
          <w:t>P</w:t>
        </w:r>
      </w:hyperlink>
      <w:hyperlink r:id="rId31">
        <w:r>
          <w:rPr>
            <w:color w:val="535353"/>
          </w:rPr>
          <w:t xml:space="preserve">ersistent-identification-instruments-wg: </w:t>
        </w:r>
      </w:hyperlink>
      <w:hyperlink r:id="rId32">
        <w:r>
          <w:rPr>
            <w:color w:val="535353"/>
          </w:rPr>
          <w:t>Metadata schema for research hardware</w:t>
        </w:r>
      </w:hyperlink>
      <w:r>
        <w:rPr>
          <w:color w:val="535353"/>
        </w:rPr>
        <w:t xml:space="preserve"> (Julien Colomb is member)</w:t>
      </w:r>
    </w:p>
    <w:p>
      <w:pPr>
        <w:pStyle w:val="LOnormal"/>
        <w:numPr>
          <w:ilvl w:val="0"/>
          <w:numId w:val="2"/>
        </w:numPr>
        <w:shd w:val="clear" w:fill="FFFFFF"/>
        <w:ind w:left="720" w:hanging="360"/>
        <w:jc w:val="both"/>
        <w:rPr>
          <w:color w:val="535353"/>
        </w:rPr>
      </w:pPr>
      <w:hyperlink r:id="rId33">
        <w:r>
          <w:rPr>
            <w:color w:val="535353"/>
          </w:rPr>
          <w:t>FAIR4RS-wg</w:t>
        </w:r>
      </w:hyperlink>
      <w:r>
        <w:rPr>
          <w:color w:val="535353"/>
        </w:rPr>
        <w:t>: overall strategy, outreach maximization. (Nadica Miljković and Alexander Struck are members)</w:t>
      </w:r>
    </w:p>
    <w:p>
      <w:pPr>
        <w:pStyle w:val="LOnormal"/>
        <w:numPr>
          <w:ilvl w:val="0"/>
          <w:numId w:val="2"/>
        </w:numPr>
        <w:shd w:val="clear" w:fill="FFFFFF"/>
        <w:ind w:left="720" w:hanging="360"/>
        <w:jc w:val="both"/>
        <w:pPrChange w:id="0" w:author="Nadica Miljkovic" w:date="2022-05-25T15:40:13Z">
          <w:pPr>
            <w:numPr>
              <w:ilvl w:val="0"/>
              <w:numId w:val="2"/>
            </w:numPr>
            <w:jc w:val="both"/>
            <w:ind w:left="720" w:hanging="360"/>
            <w:shd w:val="clear" w:fill="FFFFFF"/>
          </w:pPr>
        </w:pPrChange>
        <w:rPr>
          <w:u w:val="none"/>
          <w:ins w:id="99" w:author="Julien Colomb" w:date="2022-05-25T09:17:53Z"/>
        </w:rPr>
      </w:pPr>
      <w:hyperlink r:id="rId34">
        <w:r>
          <w:rPr>
            <w:color w:val="535353"/>
          </w:rPr>
          <w:t>RDM4engineering</w:t>
        </w:r>
      </w:hyperlink>
      <w:ins w:id="98" w:author="Julien Colomb" w:date="2022-05-25T09:17:53Z">
        <w:r>
          <w:rPr>
            <w:color w:val="535353"/>
          </w:rPr>
          <w:t>: definition of research hardware, analysis of hardware documentation and maintainability. (Robert Mies is a member)</w:t>
        </w:r>
      </w:ins>
    </w:p>
    <w:p>
      <w:pPr>
        <w:pStyle w:val="LOnormal"/>
        <w:shd w:val="clear" w:fill="FFFFFF"/>
        <w:jc w:val="both"/>
        <w:pPrChange w:id="0" w:author="Julien Colomb" w:date="2022-05-25T09:17:53Z">
          <w:pPr>
            <w:numPr>
              <w:ilvl w:val="0"/>
              <w:numId w:val="2"/>
            </w:numPr>
            <w:jc w:val="both"/>
            <w:ind w:left="720" w:hanging="360"/>
            <w:shd w:val="clear" w:fill="FFFFFF"/>
          </w:pPr>
        </w:pPrChange>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1"/>
        <w:rPr>
          <w:i/>
          <w:i/>
          <w:sz w:val="18"/>
          <w:szCs w:val="18"/>
        </w:rPr>
      </w:pPr>
      <w:bookmarkStart w:id="5" w:name="_3zcg7pad6cw6"/>
      <w:bookmarkEnd w:id="5"/>
      <w:r>
        <w:rPr>
          <w:b/>
        </w:rPr>
        <w:t>Mechanism</w:t>
      </w:r>
      <w:r>
        <w:rPr/>
        <w:t>:</w:t>
      </w:r>
    </w:p>
    <w:p>
      <w:pPr>
        <w:pStyle w:val="LOnormal"/>
        <w:rPr>
          <w:i/>
          <w:i/>
        </w:rPr>
      </w:pPr>
      <w:r>
        <w:rPr>
          <w:i/>
        </w:rPr>
        <w:t>On top of asynchronous work, the group will meet online at least every four months to report on thematically distinct sub</w:t>
      </w:r>
      <w:del w:id="100" w:author="Nadica Miljkovic" w:date="2022-05-25T15:56:16Z">
        <w:r>
          <w:rPr>
            <w:i/>
          </w:rPr>
          <w:delText>-</w:delText>
        </w:r>
      </w:del>
      <w:r>
        <w:rPr>
          <w:i/>
        </w:rPr>
        <w:t>groups</w:t>
      </w:r>
      <w:del w:id="101" w:author="Nadica Miljkovic" w:date="2022-05-25T15:56:13Z">
        <w:r>
          <w:rPr>
            <w:i/>
          </w:rPr>
          <w:delText>'</w:delText>
        </w:r>
      </w:del>
      <w:r>
        <w:rPr>
          <w:i/>
        </w:rPr>
        <w:t xml:space="preserve"> progress.     </w:t>
      </w:r>
    </w:p>
    <w:p>
      <w:pPr>
        <w:pStyle w:val="LOnormal"/>
        <w:rPr/>
      </w:pPr>
      <w:r>
        <w:rPr/>
        <w:t xml:space="preserve">As long as no subgroups are formed, the entire IG has been meeting monthly. </w:t>
      </w:r>
      <w:ins w:id="102" w:author="Nadica Miljkovic" w:date="2022-05-25T15:46:10Z">
        <w:r>
          <w:rPr/>
          <w:t>Currently, group activities are oriented towards research hardware definition.</w:t>
        </w:r>
      </w:ins>
    </w:p>
    <w:p>
      <w:pPr>
        <w:pStyle w:val="Heading2"/>
        <w:rPr/>
      </w:pPr>
      <w:ins w:id="103" w:author="Julien Colomb" w:date="2022-05-20T07:42:12Z">
        <w:bookmarkStart w:id="6" w:name="_el4apuya4aov"/>
        <w:bookmarkEnd w:id="6"/>
        <w:r>
          <w:rPr/>
          <w:t xml:space="preserve">Subgroups: </w:t>
        </w:r>
      </w:ins>
    </w:p>
    <w:p>
      <w:pPr>
        <w:pStyle w:val="LOnormal"/>
        <w:ind w:left="0" w:hanging="0"/>
        <w:rPr/>
      </w:pPr>
      <w:ins w:id="105" w:author="Julien Colomb" w:date="2022-05-20T07:42:12Z">
        <w:r>
          <w:rPr/>
          <w:t>In order to tackle the issue of FAIR for research hardware application, we are planning to create subgroups to tackle specific sub-topics, once these subtopics will be set (by the whole IG). Indeed, similarly to what the FAIR4RS group did, three to seven specific topics and point of views toward FAIR4RH will be defined, each one will be worked separately by a subgroup, before these points of views will be merge into one document. We have so far envisaged to analyze the following topics and their relation to FAIR for research hardware principles (this list is neither exhaustive, nor definitive):</w:t>
        </w:r>
      </w:ins>
    </w:p>
    <w:p>
      <w:pPr>
        <w:pStyle w:val="LOnormal"/>
        <w:numPr>
          <w:ilvl w:val="0"/>
          <w:numId w:val="4"/>
        </w:numPr>
        <w:ind w:left="720" w:hanging="360"/>
        <w:rPr>
          <w:u w:val="none"/>
          <w:ins w:id="108" w:author="Julien Colomb" w:date="2022-05-20T07:42:12Z"/>
        </w:rPr>
      </w:pPr>
      <w:ins w:id="107" w:author="Julien Colomb" w:date="2022-05-20T07:42:12Z">
        <w:r>
          <w:rPr/>
          <w:t>FAIR4research data principles (in relation to hardware)</w:t>
        </w:r>
      </w:ins>
    </w:p>
    <w:p>
      <w:pPr>
        <w:pStyle w:val="LOnormal"/>
        <w:numPr>
          <w:ilvl w:val="0"/>
          <w:numId w:val="4"/>
        </w:numPr>
        <w:ind w:left="720" w:hanging="360"/>
        <w:rPr/>
      </w:pPr>
      <w:ins w:id="109" w:author="Julien Colomb" w:date="2022-05-20T07:42:12Z">
        <w:r>
          <w:rPr/>
          <w:t>Particularities of FAIR4research software principles  (in relation to hardware)</w:t>
        </w:r>
      </w:ins>
    </w:p>
    <w:p>
      <w:pPr>
        <w:pStyle w:val="LOnormal"/>
        <w:numPr>
          <w:ilvl w:val="0"/>
          <w:numId w:val="4"/>
        </w:numPr>
        <w:ind w:left="720" w:hanging="360"/>
        <w:rPr>
          <w:u w:val="none"/>
          <w:ins w:id="112" w:author="Julien Colomb" w:date="2022-05-20T07:42:12Z"/>
        </w:rPr>
      </w:pPr>
      <w:ins w:id="111" w:author="Julien Colomb" w:date="2022-05-20T07:42:12Z">
        <w:r>
          <w:rPr/>
          <w:t>Hardware certification processes</w:t>
        </w:r>
      </w:ins>
    </w:p>
    <w:p>
      <w:pPr>
        <w:pStyle w:val="LOnormal"/>
        <w:numPr>
          <w:ilvl w:val="0"/>
          <w:numId w:val="4"/>
        </w:numPr>
        <w:ind w:left="720" w:hanging="360"/>
        <w:rPr>
          <w:u w:val="none"/>
          <w:ins w:id="115" w:author="Julien Colomb" w:date="2022-05-20T07:42:12Z"/>
        </w:rPr>
      </w:pPr>
      <w:ins w:id="113" w:author="Julien Colomb" w:date="2022-05-20T07:42:12Z">
        <w:r>
          <w:rPr/>
          <w:t>Open research hardware examples</w:t>
        </w:r>
      </w:ins>
      <w:ins w:id="114" w:author="Nadica Miljkovic" w:date="2022-05-25T15:44:09Z">
        <w:r>
          <w:rPr/>
          <w:t xml:space="preserve"> and dissemination practices</w:t>
        </w:r>
      </w:ins>
    </w:p>
    <w:p>
      <w:pPr>
        <w:pStyle w:val="LOnormal"/>
        <w:numPr>
          <w:ilvl w:val="0"/>
          <w:numId w:val="4"/>
        </w:numPr>
        <w:ind w:left="720" w:hanging="360"/>
        <w:rPr>
          <w:u w:val="none"/>
          <w:ins w:id="118" w:author="Julien Colomb" w:date="2022-05-20T07:42:12Z"/>
        </w:rPr>
      </w:pPr>
      <w:ins w:id="116" w:author="Julien Colomb" w:date="2022-05-20T07:42:12Z">
        <w:r>
          <w:rPr>
            <w:strike/>
          </w:rPr>
          <w:t>Wishful</w:t>
        </w:r>
      </w:ins>
      <w:ins w:id="117" w:author="Julien Colomb" w:date="2022-05-20T07:42:12Z">
        <w:r>
          <w:rPr/>
          <w:t xml:space="preserve"> best practices for open hardware.</w:t>
        </w:r>
      </w:ins>
    </w:p>
    <w:p>
      <w:pPr>
        <w:pStyle w:val="LOnormal"/>
        <w:ind w:left="0" w:hanging="0"/>
        <w:rPr/>
      </w:pPr>
      <w:ins w:id="119" w:author="Julien Colomb" w:date="2022-05-20T07:42:12Z">
        <w:r>
          <w:rPr/>
        </w:r>
      </w:ins>
    </w:p>
    <w:p>
      <w:pPr>
        <w:pStyle w:val="LOnormal"/>
        <w:ind w:left="0" w:hanging="0"/>
        <w:rPr/>
      </w:pPr>
      <w:ins w:id="121" w:author="Julien Colomb" w:date="2022-05-20T07:42:12Z">
        <w:r>
          <w:rPr/>
          <w:t>Each topic will be taken up by a subgroup. Each subgroup will have a manager (to organize the subgroup activities) and a reporter (giving updates to the RDA IG). Depending on the number of members in the RDA, the sub-groups may work concurrently or one after the other.</w:t>
        </w:r>
      </w:ins>
    </w:p>
    <w:p>
      <w:pPr>
        <w:pStyle w:val="LOnormal"/>
        <w:ind w:left="0" w:hanging="0"/>
        <w:rPr/>
      </w:pPr>
      <w:ins w:id="123" w:author="Julien Colomb" w:date="2022-05-20T07:42:12Z">
        <w:r>
          <w:rPr/>
          <w:t>In the worst case scenario, we will discuss these different approaches consecutively with the whole group.</w:t>
        </w:r>
      </w:ins>
    </w:p>
    <w:p>
      <w:pPr>
        <w:pStyle w:val="LOnormal"/>
        <w:ind w:left="0" w:hanging="0"/>
        <w:rPr/>
      </w:pPr>
      <w:ins w:id="125" w:author="Julien Colomb" w:date="2022-05-20T07:42:12Z">
        <w:r>
          <w:rPr/>
        </w:r>
      </w:ins>
    </w:p>
    <w:p>
      <w:pPr>
        <w:pStyle w:val="Heading2"/>
        <w:rPr/>
      </w:pPr>
      <w:ins w:id="127" w:author="Julien Colomb" w:date="2022-05-20T07:42:12Z">
        <w:bookmarkStart w:id="7" w:name="_xqn8tps5x3o2"/>
        <w:bookmarkEnd w:id="7"/>
        <w:r>
          <w:rPr/>
          <w:t>Engagement (especially with LMIC):</w:t>
        </w:r>
      </w:ins>
    </w:p>
    <w:p>
      <w:pPr>
        <w:pStyle w:val="LOnormal"/>
        <w:rPr/>
      </w:pPr>
      <w:ins w:id="129" w:author="Julien Colomb" w:date="2022-05-20T07:42:12Z">
        <w:r>
          <w:rPr/>
          <w:t xml:space="preserve">The creation of this IG is </w:t>
        </w:r>
      </w:ins>
      <w:ins w:id="130" w:author="Nadica Miljkovic" w:date="2022-05-25T15:46:44Z">
        <w:r>
          <w:rPr/>
          <w:t>the</w:t>
        </w:r>
      </w:ins>
      <w:ins w:id="131" w:author="Julien Colomb" w:date="2022-05-20T07:42:12Z">
        <w:r>
          <w:rPr/>
          <w:t xml:space="preserve"> first step into gathering a community around the recognition of FAIR hardware as a research output. We hope to get more engagement with our IG after the 2022 RDA plenary, where we planned two sessions to reach a maximum of RDA members. We will reuse this presentation to introduce our group to other communities (for instance, during the GOSH unconference</w:t>
        </w:r>
      </w:ins>
      <w:ins w:id="132" w:author="Nadica Miljkovic" w:date="2022-05-25T15:47:52Z">
        <w:r>
          <w:rPr/>
          <w:t xml:space="preserve"> that will be held in</w:t>
        </w:r>
      </w:ins>
      <w:ins w:id="133" w:author="Nadica Miljkovic" w:date="2022-05-25T15:47:52Z">
        <w:r>
          <w:rPr>
            <w:i/>
          </w:rPr>
          <w:t xml:space="preserve"> Panamá</w:t>
        </w:r>
      </w:ins>
      <w:ins w:id="134" w:author="Julien Colomb" w:date="2022-05-20T07:42:12Z">
        <w:r>
          <w:rPr>
            <w:i/>
          </w:rPr>
          <w:t>)</w:t>
        </w:r>
      </w:ins>
      <w:ins w:id="135" w:author="Julien Colomb" w:date="2022-05-20T07:42:12Z">
        <w:r>
          <w:rPr/>
          <w:t xml:space="preserve"> or sharing it with specific </w:t>
        </w:r>
      </w:ins>
      <w:ins w:id="136" w:author="Nadica Miljkovic" w:date="2022-05-25T15:49:13Z">
        <w:r>
          <w:rPr/>
          <w:t>organizations</w:t>
        </w:r>
      </w:ins>
      <w:ins w:id="137" w:author="Julien Colomb" w:date="2022-05-20T07:42:12Z">
        <w:r>
          <w:rPr/>
          <w:t xml:space="preserve"> like </w:t>
        </w:r>
      </w:ins>
      <w:ins w:id="138" w:author="Julien Colomb" w:date="2022-05-20T07:42:12Z">
        <w:del w:id="139" w:author="Nadica Miljkovic" w:date="2022-05-25T15:49:16Z">
          <w:r>
            <w:rPr/>
            <w:delText>a</w:delText>
          </w:r>
        </w:del>
      </w:ins>
      <w:ins w:id="140" w:author="Nadica Miljkovic" w:date="2022-05-25T15:49:16Z">
        <w:r>
          <w:rPr/>
          <w:t>A</w:t>
        </w:r>
      </w:ins>
      <w:ins w:id="141" w:author="Julien Colomb" w:date="2022-05-20T07:42:12Z">
        <w:r>
          <w:rPr/>
          <w:t>frica</w:t>
        </w:r>
      </w:ins>
      <w:ins w:id="142" w:author="Nadica Miljkovic" w:date="2022-05-25T15:49:26Z">
        <w:r>
          <w:rPr/>
          <w:t xml:space="preserve"> </w:t>
        </w:r>
      </w:ins>
      <w:ins w:id="143" w:author="Julien Colomb" w:date="2022-05-20T07:42:12Z">
        <w:r>
          <w:rPr/>
          <w:t xml:space="preserve">OSH or CERN, and </w:t>
        </w:r>
      </w:ins>
      <w:ins w:id="144" w:author="Nadica Miljkovic" w:date="2022-05-25T15:49:42Z">
        <w:r>
          <w:rPr/>
          <w:t xml:space="preserve">directly </w:t>
        </w:r>
      </w:ins>
      <w:ins w:id="145" w:author="Julien Colomb" w:date="2022-05-20T07:42:12Z">
        <w:r>
          <w:rPr/>
          <w:t xml:space="preserve">with researchers </w:t>
        </w:r>
      </w:ins>
      <w:ins w:id="146" w:author="Nadica Miljkovic" w:date="2022-05-25T15:49:51Z">
        <w:r>
          <w:rPr/>
          <w:t>developing research</w:t>
        </w:r>
      </w:ins>
      <w:ins w:id="147" w:author="Julien Colomb" w:date="2022-05-20T07:42:12Z">
        <w:r>
          <w:rPr/>
          <w:t xml:space="preserve"> hardware.</w:t>
        </w:r>
      </w:ins>
    </w:p>
    <w:p>
      <w:pPr>
        <w:pStyle w:val="LOnormal"/>
        <w:ind w:left="0" w:hanging="0"/>
        <w:rPr/>
      </w:pPr>
      <w:ins w:id="149" w:author="Julien Colomb" w:date="2022-05-20T07:42:12Z">
        <w:r>
          <w:rPr/>
        </w:r>
      </w:ins>
    </w:p>
    <w:p>
      <w:pPr>
        <w:pStyle w:val="LOnormal"/>
        <w:ind w:left="0" w:hanging="0"/>
        <w:pPrChange w:id="0" w:author="Julien Colomb" w:date="2022-05-20T07:42:12Z"/>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del w:id="172" w:author="Julien Colomb" w:date="2022-05-20T07:42:12Z"/>
        </w:rPr>
      </w:pPr>
      <w:r>
        <w:rPr/>
        <w:t>In order to get more engagement from LMIC participants, we have been reaching out to</w:t>
      </w:r>
      <w:ins w:id="151" w:author="Julien Colomb" w:date="2022-05-20T07:42:12Z">
        <w:r>
          <w:rPr/>
          <w:t xml:space="preserve"> specific local OSH communities like Africa OSH and</w:t>
        </w:r>
      </w:ins>
      <w:ins w:id="152" w:author="Nadica Miljkovic" w:date="2022-05-25T15:52:27Z">
        <w:r>
          <w:rPr/>
          <w:t xml:space="preserve"> we</w:t>
        </w:r>
      </w:ins>
      <w:ins w:id="153" w:author="Julien Colomb" w:date="2022-05-20T07:42:12Z">
        <w:r>
          <w:rPr/>
          <w:t xml:space="preserve"> will </w:t>
        </w:r>
      </w:ins>
      <w:ins w:id="154" w:author="Nadica Miljkovic" w:date="2022-05-25T15:53:31Z">
        <w:r>
          <w:rPr/>
          <w:t>carry on</w:t>
        </w:r>
      </w:ins>
      <w:ins w:id="155" w:author="Julien Colomb" w:date="2022-05-20T07:42:12Z">
        <w:r>
          <w:rPr/>
          <w:t xml:space="preserve"> after the plenary and</w:t>
        </w:r>
      </w:ins>
      <w:ins w:id="156" w:author="Nadica Miljkovic" w:date="2022-05-25T15:52:45Z">
        <w:r>
          <w:rPr/>
          <w:t xml:space="preserve"> potential</w:t>
        </w:r>
      </w:ins>
      <w:ins w:id="157" w:author="Julien Colomb" w:date="2022-05-20T07:42:12Z">
        <w:r>
          <w:rPr/>
          <w:t xml:space="preserve"> RDA endorsement. We will make use of the current momentum toward open source hardware in LMIC (</w:t>
        </w:r>
      </w:ins>
      <w:hyperlink r:id="rId35">
        <w:ins w:id="158" w:author="Julien Colomb" w:date="2022-05-20T07:42:12Z">
          <w:r>
            <w:rPr/>
            <w:t>OSHWA list</w:t>
          </w:r>
        </w:ins>
      </w:hyperlink>
      <w:hyperlink r:id="rId36">
        <w:ins w:id="159" w:author="Julien Colomb" w:date="2022-05-20T07:42:12Z">
          <w:r>
            <w:rPr/>
            <w:t>s</w:t>
          </w:r>
        </w:ins>
      </w:hyperlink>
      <w:ins w:id="160" w:author="Julien Colomb" w:date="2022-05-20T07:42:12Z">
        <w:r>
          <w:rPr/>
          <w:t xml:space="preserve"> about 40/143 science projects coming from LMIC)</w:t>
        </w:r>
      </w:ins>
      <w:ins w:id="161" w:author="Julien Colomb" w:date="2022-05-20T07:42:12Z">
        <w:del w:id="162" w:author="Nadica Miljkovic" w:date="2022-05-25T15:53:44Z">
          <w:r>
            <w:rPr/>
            <w:delText>,</w:delText>
          </w:r>
        </w:del>
      </w:ins>
      <w:ins w:id="163" w:author="Julien Colomb" w:date="2022-05-20T07:42:12Z">
        <w:r>
          <w:rPr/>
          <w:t xml:space="preserve"> and hope</w:t>
        </w:r>
      </w:ins>
      <w:ins w:id="164" w:author="Nadica Miljkovic" w:date="2022-05-25T15:53:46Z">
        <w:r>
          <w:rPr/>
          <w:t>fully we will</w:t>
        </w:r>
      </w:ins>
      <w:ins w:id="165" w:author="Julien Colomb" w:date="2022-05-20T07:42:12Z">
        <w:del w:id="166" w:author="Nadica Miljkovic" w:date="2022-05-25T15:53:46Z">
          <w:r>
            <w:rPr/>
            <w:delText xml:space="preserve"> to</w:delText>
          </w:r>
        </w:del>
      </w:ins>
      <w:ins w:id="167" w:author="Julien Colomb" w:date="2022-05-20T07:42:12Z">
        <w:r>
          <w:rPr/>
          <w:t xml:space="preserve"> be able to gather expertise from LMIC researchers</w:t>
        </w:r>
      </w:ins>
      <w:ins w:id="168" w:author="Nadica Miljkovic" w:date="2022-05-25T16:30:44Z">
        <w:r>
          <w:rPr/>
          <w:t xml:space="preserve"> and increase RDA membership</w:t>
        </w:r>
      </w:ins>
      <w:ins w:id="169" w:author="Julien Colomb" w:date="2022-05-20T07:42:12Z">
        <w:r>
          <w:rPr/>
          <w:t xml:space="preserve">. </w:t>
        </w:r>
      </w:ins>
      <w:ins w:id="170" w:author="Nadica Miljkovic" w:date="2022-05-25T15:54:22Z">
        <w:r>
          <w:rPr/>
          <w:t>In case we fail</w:t>
        </w:r>
      </w:ins>
      <w:ins w:id="171" w:author="Julien Colomb" w:date="2022-05-20T07:42:12Z">
        <w:r>
          <w:rPr/>
          <w:t>, we will try to get inputs from LMIC during the open review processes of our outputs, hoping to at least disseminate the outputs of the IG through recognized communities and organizations, with the aim to inform them on our progress.</w:t>
        </w:r>
      </w:ins>
    </w:p>
    <w:p>
      <w:pPr>
        <w:pStyle w:val="LOnormal"/>
        <w:ind w:left="0" w:hanging="0"/>
        <w:pPrChange w:id="0" w:author="Julien Colomb" w:date="2022-05-20T07:42:12Z"/>
        <w:rPr>
          <w:rFonts w:ascii="Times New Roman" w:hAnsi="Times New Roman" w:eastAsia="Times New Roman" w:cs="Times New Roman"/>
          <w:sz w:val="15"/>
          <w:szCs w:val="15"/>
        </w:rPr>
      </w:pPr>
      <w:r>
        <w:rPr>
          <w:rFonts w:eastAsia="Times New Roman" w:cs="Times New Roman" w:ascii="Times New Roman" w:hAnsi="Times New Roman"/>
          <w:sz w:val="15"/>
          <w:szCs w:val="15"/>
        </w:rPr>
      </w:r>
    </w:p>
    <w:p>
      <w:pPr>
        <w:pStyle w:val="Heading1"/>
        <w:rPr/>
      </w:pPr>
      <w:bookmarkStart w:id="8" w:name="_t2msofovguk"/>
      <w:bookmarkEnd w:id="8"/>
      <w:r>
        <w:rPr>
          <w:b/>
        </w:rPr>
        <w:t>Timeline</w:t>
      </w:r>
      <w:r>
        <w:rPr/>
        <w:t xml:space="preserve"> (Describe draft milestones and goals for the first 12 months):</w:t>
      </w:r>
    </w:p>
    <w:p>
      <w:pPr>
        <w:pStyle w:val="LOnormal"/>
        <w:numPr>
          <w:ilvl w:val="0"/>
          <w:numId w:val="3"/>
        </w:numPr>
        <w:ind w:left="720" w:hanging="360"/>
        <w:rPr>
          <w:u w:val="none"/>
        </w:rPr>
      </w:pPr>
      <w:r>
        <w:rPr/>
        <w:t>Create a larger and more inclusive group</w:t>
      </w:r>
      <w:ins w:id="173" w:author="Julien Colomb" w:date="2022-05-25T09:26:22Z">
        <w:r>
          <w:rPr/>
          <w:t xml:space="preserve">, our aim is </w:t>
        </w:r>
      </w:ins>
      <w:ins w:id="174" w:author="Nadica Miljkovic" w:date="2022-05-25T15:55:00Z">
        <w:r>
          <w:rPr/>
          <w:t xml:space="preserve">to reach </w:t>
        </w:r>
      </w:ins>
      <w:ins w:id="175" w:author="Julien Colomb" w:date="2022-05-25T09:26:22Z">
        <w:r>
          <w:rPr/>
          <w:t>60 active members with at least 10 from the LMIC countries</w:t>
        </w:r>
      </w:ins>
      <w:ins w:id="176" w:author="Nadica Miljkovic" w:date="2022-05-25T15:55:03Z">
        <w:r>
          <w:rPr/>
          <w:t xml:space="preserve"> in the following 12 months</w:t>
        </w:r>
      </w:ins>
      <w:r>
        <w:rPr/>
        <w:t>.</w:t>
      </w:r>
    </w:p>
    <w:p>
      <w:pPr>
        <w:pStyle w:val="LOnormal"/>
        <w:ind w:left="0" w:hanging="0"/>
        <w:pPrChange w:id="0" w:author="Julien Colomb" w:date="2022-05-26T12:50:41Z">
          <w:pPr>
            <w:numPr>
              <w:ilvl w:val="0"/>
              <w:numId w:val="3"/>
            </w:numPr>
            <w:ind w:left="720" w:hanging="360"/>
          </w:pPr>
        </w:pPrChange>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del w:id="177" w:author="Julien Colomb" w:date="2022-05-26T12:50:39Z">
        <w:r>
          <w:rPr/>
          <w:delText xml:space="preserve">Identify issues in </w:delText>
        </w:r>
      </w:del>
      <w:ins w:id="178" w:author="Nadica Miljkovic" w:date="2022-05-25T15:15:24Z">
        <w:del w:id="179" w:author="Julien Colomb" w:date="2022-05-26T12:50:39Z">
          <w:r>
            <w:rPr/>
            <w:delText>adaptation and expansion</w:delText>
          </w:r>
        </w:del>
      </w:ins>
      <w:del w:id="180" w:author="Julien Colomb" w:date="2022-05-26T12:50:39Z">
        <w:r>
          <w:rPr/>
          <w:delText>definition of FAIR research hardware</w:delText>
        </w:r>
      </w:del>
      <w:ins w:id="181" w:author="Nadica Miljkovic" w:date="2022-05-25T15:55:17Z">
        <w:del w:id="182" w:author="Julien Colomb" w:date="2022-05-26T12:50:39Z">
          <w:r>
            <w:rPr/>
            <w:delText>.</w:delText>
          </w:r>
        </w:del>
      </w:ins>
    </w:p>
    <w:p>
      <w:pPr>
        <w:pStyle w:val="LOnormal"/>
        <w:numPr>
          <w:ilvl w:val="0"/>
          <w:numId w:val="3"/>
        </w:numPr>
        <w:ind w:left="720" w:hanging="360"/>
        <w:rPr/>
      </w:pPr>
      <w:r>
        <w:rPr/>
        <w:t>Definition of research hardware</w:t>
      </w:r>
      <w:ins w:id="183" w:author="Nadica Miljkovic" w:date="2022-05-25T15:55:20Z">
        <w:r>
          <w:rPr/>
          <w:t>.</w:t>
        </w:r>
      </w:ins>
    </w:p>
    <w:p>
      <w:pPr>
        <w:pStyle w:val="LOnormal"/>
        <w:numPr>
          <w:ilvl w:val="0"/>
          <w:numId w:val="3"/>
        </w:numPr>
        <w:ind w:left="720" w:hanging="360"/>
        <w:rPr>
          <w:u w:val="none"/>
        </w:rPr>
      </w:pPr>
      <w:r>
        <w:rPr/>
        <w:t xml:space="preserve">Create </w:t>
      </w:r>
      <w:ins w:id="184" w:author="Julien Colomb" w:date="2022-05-25T09:25:52Z">
        <w:r>
          <w:rPr/>
          <w:t xml:space="preserve">subtopics and </w:t>
        </w:r>
      </w:ins>
      <w:r>
        <w:rPr/>
        <w:t>subgroups to approach the question of FAIR principles for research hardware from different angles.</w:t>
      </w:r>
    </w:p>
    <w:p>
      <w:pPr>
        <w:pStyle w:val="LOnormal"/>
        <w:numPr>
          <w:ilvl w:val="0"/>
          <w:numId w:val="3"/>
        </w:numPr>
        <w:ind w:left="720" w:hanging="360"/>
        <w:rPr>
          <w:u w:val="none"/>
        </w:rPr>
      </w:pPr>
      <w:r>
        <w:rPr/>
        <w:t>Start edition of a “FAIR principles for research hardware” document</w:t>
      </w:r>
    </w:p>
    <w:p>
      <w:pPr>
        <w:pStyle w:val="LOnormal"/>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     </w:t>
      </w:r>
    </w:p>
    <w:p>
      <w:pPr>
        <w:pStyle w:val="LOnormal"/>
        <w:rPr>
          <w:rFonts w:ascii="Times New Roman" w:hAnsi="Times New Roman" w:eastAsia="Times New Roman" w:cs="Times New Roman"/>
          <w:sz w:val="15"/>
          <w:szCs w:val="15"/>
        </w:rPr>
      </w:pPr>
      <w:r>
        <w:rPr>
          <w:rFonts w:eastAsia="Times New Roman" w:cs="Times New Roman" w:ascii="Times New Roman" w:hAnsi="Times New Roman"/>
          <w:sz w:val="15"/>
          <w:szCs w:val="15"/>
        </w:rPr>
      </w:r>
    </w:p>
    <w:p>
      <w:pPr>
        <w:pStyle w:val="Heading1"/>
        <w:rPr/>
      </w:pPr>
      <w:bookmarkStart w:id="9" w:name="_k75kx9msg1ks"/>
      <w:bookmarkEnd w:id="9"/>
      <w:r>
        <w:rPr>
          <w:b/>
        </w:rPr>
        <w:t>Potential Group Members</w:t>
      </w:r>
      <w:r>
        <w:rPr/>
        <w:t xml:space="preserve"> (Include proposed chairs/initial leadership and all members who have expressed interest):</w:t>
      </w:r>
    </w:p>
    <w:p>
      <w:pPr>
        <w:pStyle w:val="LOnormal"/>
        <w:rPr>
          <w:rFonts w:ascii="Times New Roman" w:hAnsi="Times New Roman" w:eastAsia="Times New Roman" w:cs="Times New Roman"/>
          <w:sz w:val="15"/>
          <w:szCs w:val="15"/>
        </w:rPr>
      </w:pPr>
      <w:r>
        <w:rPr>
          <w:rFonts w:eastAsia="Times New Roman" w:cs="Times New Roman" w:ascii="Times New Roman" w:hAnsi="Times New Roman"/>
          <w:sz w:val="15"/>
          <w:szCs w:val="15"/>
        </w:rPr>
      </w:r>
    </w:p>
    <w:tbl>
      <w:tblPr>
        <w:tblStyle w:val="Table1"/>
        <w:tblW w:w="9345" w:type="dxa"/>
        <w:jc w:val="left"/>
        <w:tblInd w:w="0" w:type="dxa"/>
        <w:tblLayout w:type="fixed"/>
        <w:tblCellMar>
          <w:top w:w="60" w:type="dxa"/>
          <w:left w:w="60" w:type="dxa"/>
          <w:bottom w:w="60" w:type="dxa"/>
          <w:right w:w="60" w:type="dxa"/>
        </w:tblCellMar>
        <w:tblLook w:val="0600"/>
      </w:tblPr>
      <w:tblGrid>
        <w:gridCol w:w="1243"/>
        <w:gridCol w:w="1231"/>
        <w:gridCol w:w="2986"/>
        <w:gridCol w:w="3884"/>
      </w:tblGrid>
      <w:tr>
        <w:trPr>
          <w:trHeight w:val="585"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 xml:space="preserve">FIRST NAME </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 xml:space="preserve">LAST NAME </w:t>
            </w:r>
          </w:p>
        </w:tc>
        <w:tc>
          <w:tcPr>
            <w:tcW w:w="298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 xml:space="preserve">EMAIL </w:t>
            </w:r>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 xml:space="preserve">TITLE </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Alexander</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Struck     </w:t>
            </w:r>
          </w:p>
        </w:tc>
        <w:tc>
          <w:tcPr>
            <w:tcW w:w="298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hyperlink r:id="rId37">
              <w:r>
                <w:rPr>
                  <w:color w:val="1155CC"/>
                  <w:u w:val="single"/>
                </w:rPr>
                <w:t>alexander.struck@hu-berlin.de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Research Software Engineer &amp; CIO</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Santosh</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Ilamparuthi</w:t>
            </w:r>
          </w:p>
        </w:tc>
        <w:tc>
          <w:tcPr>
            <w:tcW w:w="298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hyperlink r:id="rId38">
              <w:r>
                <w:rPr>
                  <w:color w:val="1155CC"/>
                  <w:u w:val="single"/>
                </w:rPr>
                <w:t>s.ilamparuthi@tudelft.nl</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Data Steward</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Julien</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Colomb</w:t>
            </w:r>
          </w:p>
        </w:tc>
        <w:tc>
          <w:tcPr>
            <w:tcW w:w="298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hyperlink r:id="rId39">
              <w:r>
                <w:rPr>
                  <w:color w:val="1155CC"/>
                  <w:u w:val="single"/>
                </w:rPr>
                <w:t>julien.colomb@fu-berlin.de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Data curator</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Jerry </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de Vos</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0">
              <w:r>
                <w:rPr>
                  <w:color w:val="1155CC"/>
                  <w:u w:val="single"/>
                </w:rPr>
                <w:t>j.devos-2@tudelft.nl</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Research Hardware Engineer</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Nadica</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Miljković</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1">
              <w:r>
                <w:rPr>
                  <w:color w:val="1155CC"/>
                  <w:u w:val="single"/>
                </w:rPr>
                <w:t>nadica.miljkovic@etf.bg.ac.rs</w:t>
              </w:r>
            </w:hyperlink>
            <w:r>
              <w:rPr/>
              <w:t xml:space="preserve"> </w:t>
            </w:r>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Associate Professor</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Robert</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Mies</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2">
              <w:r>
                <w:rPr>
                  <w:color w:val="1155CC"/>
                  <w:u w:val="single"/>
                </w:rPr>
                <w:t>robert.mies@tu-berlin.de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Research associate</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Louise</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Bezuidenhout</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3">
              <w:r>
                <w:rPr>
                  <w:color w:val="1155CC"/>
                  <w:u w:val="single"/>
                </w:rPr>
                <w:t>louise.bezuidenhout@dans.knaw.nl</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Senior data expert</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Andreas</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Czerniak</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4">
              <w:r>
                <w:rPr>
                  <w:color w:val="1155CC"/>
                  <w:u w:val="single"/>
                </w:rPr>
                <w:t>andreas.czerniak@uni-bielefeld.de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Project Officer/Researcher</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Moritz</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Maxeiner</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5">
              <w:r>
                <w:rPr>
                  <w:color w:val="1155CC"/>
                  <w:u w:val="single"/>
                </w:rPr>
                <w:t>moritz.maxeiner@fu-berlin.de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Research assistant</w:t>
            </w:r>
          </w:p>
        </w:tc>
      </w:tr>
    </w:tbl>
    <w:p>
      <w:pPr>
        <w:pStyle w:val="LOnormal"/>
        <w:rPr/>
      </w:pPr>
      <w:r>
        <w:rPr/>
        <w:t xml:space="preserve">  </w:t>
      </w:r>
      <w:r>
        <w:rPr/>
        <w:t>Add more lines as needed by hitting the ‘tab’ key at the very end of the ‘Title’ line.</w:t>
      </w:r>
    </w:p>
    <w:p>
      <w:pPr>
        <w:pStyle w:val="LO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40" w:before="240" w:after="240"/>
        <w:rPr>
          <w:highlight w:val="cyan"/>
        </w:rPr>
      </w:pPr>
      <w:r>
        <w:rPr>
          <w:highlight w:val="cyan"/>
        </w:rPr>
      </w:r>
    </w:p>
    <w:p>
      <w:pPr>
        <w:pStyle w:val="LOnormal"/>
        <w:spacing w:lineRule="auto" w:line="240" w:before="240" w:after="240"/>
        <w:rPr>
          <w:highlight w:val="cyan"/>
        </w:rPr>
      </w:pPr>
      <w:r>
        <w:rPr>
          <w:highlight w:val="cyan"/>
        </w:rPr>
        <w:t xml:space="preserve"> </w:t>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yperlink" Target="https://credit.niso.org/" TargetMode="External"/><Relationship Id="rId4" Type="http://schemas.openxmlformats.org/officeDocument/2006/relationships/hyperlink" Target="https://schema.datacite.org/meta/kernel-4.4/doc/DataCite-MetadataKernel_v4.4.pdf" TargetMode="External"/><Relationship Id="rId5" Type="http://schemas.openxmlformats.org/officeDocument/2006/relationships/hyperlink" Target="https://doi.org/10.1016/j.procir.2021.05.042" TargetMode="External"/><Relationship Id="rId6" Type="http://schemas.openxmlformats.org/officeDocument/2006/relationships/hyperlink" Target="https://www.bath.ac.uk/announcements/open-hardware-from-academia-recap-on-international-workshop/" TargetMode="External"/><Relationship Id="rId7" Type="http://schemas.openxmlformats.org/officeDocument/2006/relationships/hyperlink" Target="https://www.nature.com/articles/sdata201618" TargetMode="External"/><Relationship Id="rId8" Type="http://schemas.openxmlformats.org/officeDocument/2006/relationships/hyperlink" Target="https://www.nature.com/articles/sdata201618" TargetMode="External"/><Relationship Id="rId9" Type="http://schemas.openxmlformats.org/officeDocument/2006/relationships/hyperlink" Target="https://www.nature.com/articles/sdata201618" TargetMode="External"/><Relationship Id="rId10" Type="http://schemas.openxmlformats.org/officeDocument/2006/relationships/hyperlink" Target="https://www.rd-alliance.org/groups/fair-research-software-fair4rs-wg" TargetMode="External"/><Relationship Id="rId11" Type="http://schemas.openxmlformats.org/officeDocument/2006/relationships/hyperlink" Target="https://www.rd-alliance.org/groups/fair-research-software-fair4rs-wg" TargetMode="External"/><Relationship Id="rId12" Type="http://schemas.openxmlformats.org/officeDocument/2006/relationships/hyperlink" Target="https://www.rd-alliance.org/groups/fair-research-software-fair4rs-wg" TargetMode="External"/><Relationship Id="rId13" Type="http://schemas.openxmlformats.org/officeDocument/2006/relationships/hyperlink" Target="https://zenodo.org/record/5524415" TargetMode="External"/><Relationship Id="rId14" Type="http://schemas.openxmlformats.org/officeDocument/2006/relationships/hyperlink" Target="https://www.rd-alliance.org/groups/fair-research-software-fair4rs-wg" TargetMode="External"/><Relationship Id="rId15" Type="http://schemas.openxmlformats.org/officeDocument/2006/relationships/hyperlink" Target="https://www.rd-alliance.org/groups/fair-research-software-fair4rs-wg" TargetMode="External"/><Relationship Id="rId16" Type="http://schemas.openxmlformats.org/officeDocument/2006/relationships/hyperlink" Target="https://africaosh.com/" TargetMode="External"/><Relationship Id="rId17" Type="http://schemas.openxmlformats.org/officeDocument/2006/relationships/hyperlink" Target="https://regosh.libres.cc/en/home-en/" TargetMode="External"/><Relationship Id="rId18" Type="http://schemas.openxmlformats.org/officeDocument/2006/relationships/hyperlink" Target="http://openmake.de/" TargetMode="External"/><Relationship Id="rId19" Type="http://schemas.openxmlformats.org/officeDocument/2006/relationships/hyperlink" Target="http://opennext.eu/" TargetMode="External"/><Relationship Id="rId20" Type="http://schemas.openxmlformats.org/officeDocument/2006/relationships/hyperlink" Target="http://opennext.eu/" TargetMode="External"/><Relationship Id="rId21" Type="http://schemas.openxmlformats.org/officeDocument/2006/relationships/hyperlink" Target="https://delftopenhardware.nl/" TargetMode="External"/><Relationship Id="rId22" Type="http://schemas.openxmlformats.org/officeDocument/2006/relationships/hyperlink" Target="https://de.oho.wiki/wiki/Home" TargetMode="External"/><Relationship Id="rId23" Type="http://schemas.openxmlformats.org/officeDocument/2006/relationships/hyperlink" Target="https://de.oho.wiki/wiki/Home" TargetMode="External"/><Relationship Id="rId24" Type="http://schemas.openxmlformats.org/officeDocument/2006/relationships/hyperlink" Target="http://labs.tudelft.nl/" TargetMode="External"/><Relationship Id="rId25" Type="http://schemas.openxmlformats.org/officeDocument/2006/relationships/hyperlink" Target="https://www.internetofproduction.org/" TargetMode="External"/><Relationship Id="rId26" Type="http://schemas.openxmlformats.org/officeDocument/2006/relationships/hyperlink" Target="https://de.oho.wiki/wiki/Home" TargetMode="External"/><Relationship Id="rId27" Type="http://schemas.openxmlformats.org/officeDocument/2006/relationships/hyperlink" Target="https://www.internetofproduction.org/" TargetMode="External"/><Relationship Id="rId28" Type="http://schemas.openxmlformats.org/officeDocument/2006/relationships/hyperlink" Target="https://www.openaire.eu/" TargetMode="External"/><Relationship Id="rId29" Type="http://schemas.openxmlformats.org/officeDocument/2006/relationships/hyperlink" Target="https://home.web.cern.ch/" TargetMode="External"/><Relationship Id="rId30" Type="http://schemas.openxmlformats.org/officeDocument/2006/relationships/hyperlink" Target="https://www.rd-alliance.org/groups/persistent-identification-instruments-wg" TargetMode="External"/><Relationship Id="rId31" Type="http://schemas.openxmlformats.org/officeDocument/2006/relationships/hyperlink" Target="https://www.rd-alliance.org/groups/persistent-identification-instruments-wg" TargetMode="External"/><Relationship Id="rId32" Type="http://schemas.openxmlformats.org/officeDocument/2006/relationships/hyperlink" Target="https://www.rd-alliance.org/groups/persistent-identification-instruments-wg" TargetMode="External"/><Relationship Id="rId33" Type="http://schemas.openxmlformats.org/officeDocument/2006/relationships/hyperlink" Target="https://rd-alliance.org/groups/fair-research-software-fair4rs-wg" TargetMode="External"/><Relationship Id="rId34" Type="http://schemas.openxmlformats.org/officeDocument/2006/relationships/hyperlink" Target="https://www.rd-alliance.org/groups/research-data-management-engineering-ig" TargetMode="External"/><Relationship Id="rId35" Type="http://schemas.openxmlformats.org/officeDocument/2006/relationships/hyperlink" Target="https://certification.oshwa.org/list.html" TargetMode="External"/><Relationship Id="rId36" Type="http://schemas.openxmlformats.org/officeDocument/2006/relationships/hyperlink" Target="https://certification.oshwa.org/list.html" TargetMode="External"/><Relationship Id="rId37" Type="http://schemas.openxmlformats.org/officeDocument/2006/relationships/hyperlink" Target="mailto:alexander.struck@hu-berlin.de" TargetMode="External"/><Relationship Id="rId38" Type="http://schemas.openxmlformats.org/officeDocument/2006/relationships/hyperlink" Target="mailto:s.ilamparuthi@tudelft.nl" TargetMode="External"/><Relationship Id="rId39" Type="http://schemas.openxmlformats.org/officeDocument/2006/relationships/hyperlink" Target="mailto:julien.colomb@fu-berlin.de" TargetMode="External"/><Relationship Id="rId40" Type="http://schemas.openxmlformats.org/officeDocument/2006/relationships/hyperlink" Target="mailto:j.devos-2@tudelft.nl" TargetMode="External"/><Relationship Id="rId41" Type="http://schemas.openxmlformats.org/officeDocument/2006/relationships/hyperlink" Target="mailto:nadica.miljkovic@etf.bg.ac.rs" TargetMode="External"/><Relationship Id="rId42" Type="http://schemas.openxmlformats.org/officeDocument/2006/relationships/hyperlink" Target="mailto:robert.mies@tu-berlin.de" TargetMode="External"/><Relationship Id="rId43" Type="http://schemas.openxmlformats.org/officeDocument/2006/relationships/hyperlink" Target="mailto:louise.bezuidenhout@dans.knaw.nl" TargetMode="External"/><Relationship Id="rId44" Type="http://schemas.openxmlformats.org/officeDocument/2006/relationships/hyperlink" Target="mailto:andreas.czerniak@uni-bielefeld.de" TargetMode="External"/><Relationship Id="rId45" Type="http://schemas.openxmlformats.org/officeDocument/2006/relationships/hyperlink" Target="mailto:moritz.maxeiner@fu-berlin.de"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LibreOffice/7.3.3.2$MacOSX_X86_64 LibreOffice_project/d1d0ea68f081ee2800a922cac8f79445e4603348</Application>
  <AppVersion>15.0000</AppVersion>
  <Pages>7</Pages>
  <Words>2078</Words>
  <Characters>12012</Characters>
  <CharactersWithSpaces>14000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2022-06-09T10:20:17Z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